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0F41" w14:textId="77777777" w:rsidR="00E14B61" w:rsidRDefault="00E14B61" w:rsidP="00DC2874">
      <w:pPr>
        <w:pStyle w:val="ProductionDirective"/>
      </w:pPr>
      <w:r>
        <w:t>Please insert this text on page 215 between the last two paragraphs before the “Controlling how tests are run” section.</w:t>
      </w:r>
    </w:p>
    <w:p w14:paraId="33622F3E" w14:textId="77777777" w:rsidR="00E14B61" w:rsidRDefault="00E14B61" w:rsidP="00E14B61">
      <w:pPr>
        <w:rPr>
          <w:sz w:val="24"/>
          <w:szCs w:val="24"/>
        </w:rPr>
      </w:pPr>
    </w:p>
    <w:p w14:paraId="58BB3676" w14:textId="1129B386" w:rsidR="00E14B61" w:rsidRPr="00DC2874" w:rsidRDefault="00E14B61" w:rsidP="00DC2874">
      <w:pPr>
        <w:pStyle w:val="HeadB"/>
      </w:pPr>
      <w:bookmarkStart w:id="0" w:name="using-`result`-in-tests"/>
      <w:bookmarkEnd w:id="0"/>
      <w:del w:id="1" w:author="Carol Nichols" w:date="2019-02-15T12:58:00Z">
        <w:r w:rsidRPr="00DC2874" w:rsidDel="006E4800">
          <w:delText>Using </w:delText>
        </w:r>
      </w:del>
      <w:ins w:id="2" w:author="Carol Nichols" w:date="2019-02-15T12:58:00Z">
        <w:r w:rsidR="006E4800" w:rsidRPr="00DC2874">
          <w:t>Using</w:t>
        </w:r>
        <w:r w:rsidR="006E4800">
          <w:t xml:space="preserve"> </w:t>
        </w:r>
      </w:ins>
      <w:r w:rsidRPr="006E4800">
        <w:rPr>
          <w:rStyle w:val="Literal"/>
          <w:rPrChange w:id="3" w:author="Carol Nichols" w:date="2019-02-15T12:58:00Z">
            <w:rPr/>
          </w:rPrChange>
        </w:rPr>
        <w:t>Result&lt;T, E</w:t>
      </w:r>
      <w:del w:id="4" w:author="Carol Nichols" w:date="2019-02-15T12:58:00Z">
        <w:r w:rsidRPr="006E4800" w:rsidDel="006E4800">
          <w:rPr>
            <w:rStyle w:val="Literal"/>
            <w:rPrChange w:id="5" w:author="Carol Nichols" w:date="2019-02-15T12:58:00Z">
              <w:rPr/>
            </w:rPrChange>
          </w:rPr>
          <w:delText>&gt; </w:delText>
        </w:r>
      </w:del>
      <w:ins w:id="6" w:author="Carol Nichols" w:date="2019-02-15T12:58:00Z">
        <w:r w:rsidR="006E4800" w:rsidRPr="006E4800">
          <w:rPr>
            <w:rStyle w:val="Literal"/>
            <w:rPrChange w:id="7" w:author="Carol Nichols" w:date="2019-02-15T12:58:00Z">
              <w:rPr/>
            </w:rPrChange>
          </w:rPr>
          <w:t>&gt;</w:t>
        </w:r>
      </w:ins>
      <w:ins w:id="8" w:author="Carol Nichols" w:date="2019-02-15T12:59:00Z">
        <w:r w:rsidR="006E4800">
          <w:t xml:space="preserve"> </w:t>
        </w:r>
      </w:ins>
      <w:r w:rsidRPr="00DC2874">
        <w:t>in Tests</w:t>
      </w:r>
    </w:p>
    <w:p w14:paraId="21253E03" w14:textId="39E62F91" w:rsidR="00E14B61" w:rsidRDefault="00E14B61" w:rsidP="00DC2874">
      <w:pPr>
        <w:pStyle w:val="BodyFirst"/>
      </w:pPr>
      <w:r>
        <w:t>So far, we’ve written tests that panic when they fail. We can also write tests</w:t>
      </w:r>
      <w:r w:rsidR="00DC2874">
        <w:t xml:space="preserve"> </w:t>
      </w:r>
      <w:r>
        <w:t>that use</w:t>
      </w:r>
      <w:ins w:id="9" w:author="Carol Nichols" w:date="2019-02-15T12:59:00Z">
        <w:r w:rsidR="00A2570F">
          <w:t xml:space="preserve"> </w:t>
        </w:r>
      </w:ins>
      <w:del w:id="10" w:author="Carol Nichols" w:date="2019-02-15T12:59:00Z">
        <w:r w:rsidDel="00A2570F">
          <w:delText> </w:delText>
        </w:r>
      </w:del>
      <w:r w:rsidRPr="00DC2874">
        <w:rPr>
          <w:rStyle w:val="Literal"/>
        </w:rPr>
        <w:t>Result&lt;T, E&gt;</w:t>
      </w:r>
      <w:ins w:id="11" w:author="Liz" w:date="2019-02-11T16:24:00Z">
        <w:del w:id="12" w:author="Carol Nichols" w:date="2019-02-15T13:04:00Z">
          <w:r w:rsidR="003F3465" w:rsidRPr="003F3465" w:rsidDel="002E43CF">
            <w:rPr>
              <w:rPrChange w:id="13" w:author="Liz" w:date="2019-02-11T16:25:00Z">
                <w:rPr>
                  <w:rStyle w:val="Literal"/>
                </w:rPr>
              </w:rPrChange>
            </w:rPr>
            <w:delText xml:space="preserve"> when they fail</w:delText>
          </w:r>
        </w:del>
      </w:ins>
      <w:r>
        <w:t>! Here’s the test from Listing 11-1, rewritten to use</w:t>
      </w:r>
      <w:r w:rsidR="00DC2874">
        <w:t xml:space="preserve"> </w:t>
      </w:r>
      <w:r w:rsidRPr="00DC2874">
        <w:rPr>
          <w:rStyle w:val="Literal"/>
        </w:rPr>
        <w:t>Result&lt;T, E&gt;</w:t>
      </w:r>
      <w:del w:id="14" w:author="Carol Nichols" w:date="2019-02-15T12:59:00Z">
        <w:r w:rsidDel="00A2570F">
          <w:delText> </w:delText>
        </w:r>
      </w:del>
      <w:ins w:id="15" w:author="Carol Nichols" w:date="2019-02-15T12:59:00Z">
        <w:r w:rsidR="00A2570F">
          <w:t xml:space="preserve"> </w:t>
        </w:r>
      </w:ins>
      <w:ins w:id="16" w:author="Carol Nichols" w:date="2019-02-15T13:04:00Z">
        <w:r w:rsidR="002E43CF">
          <w:t xml:space="preserve">and return an </w:t>
        </w:r>
        <w:bookmarkStart w:id="17" w:name="_GoBack"/>
        <w:r w:rsidR="002E43CF" w:rsidRPr="002E43CF">
          <w:rPr>
            <w:rStyle w:val="Literal"/>
            <w:rPrChange w:id="18" w:author="Carol Nichols" w:date="2019-02-15T13:05:00Z">
              <w:rPr/>
            </w:rPrChange>
          </w:rPr>
          <w:t>Err</w:t>
        </w:r>
        <w:r w:rsidR="002E43CF">
          <w:t xml:space="preserve"> </w:t>
        </w:r>
      </w:ins>
      <w:bookmarkEnd w:id="17"/>
      <w:r>
        <w:t>instead of panicking:</w:t>
      </w:r>
    </w:p>
    <w:p w14:paraId="2CC8B735" w14:textId="77777777" w:rsidR="00E14B61" w:rsidRPr="00DC2874" w:rsidRDefault="00E14B61" w:rsidP="00DC2874">
      <w:pPr>
        <w:pStyle w:val="CodeA"/>
      </w:pPr>
      <w:r w:rsidRPr="00DC2874">
        <w:t>#[cfg(test)]</w:t>
      </w:r>
    </w:p>
    <w:p w14:paraId="2B2935FC" w14:textId="77777777" w:rsidR="00E14B61" w:rsidRPr="00DC2874" w:rsidRDefault="00E14B61" w:rsidP="00DC2874">
      <w:pPr>
        <w:pStyle w:val="CodeB"/>
      </w:pPr>
      <w:r w:rsidRPr="00DC2874">
        <w:t>mod tests {</w:t>
      </w:r>
    </w:p>
    <w:p w14:paraId="6708D432" w14:textId="77777777" w:rsidR="00E14B61" w:rsidRPr="00DC2874" w:rsidRDefault="00E14B61" w:rsidP="00DC2874">
      <w:pPr>
        <w:pStyle w:val="CodeB"/>
      </w:pPr>
      <w:r w:rsidRPr="00DC2874">
        <w:t xml:space="preserve">    #[test]</w:t>
      </w:r>
    </w:p>
    <w:p w14:paraId="58C15F39" w14:textId="77777777" w:rsidR="00E14B61" w:rsidRPr="00DC2874" w:rsidRDefault="00E14B61" w:rsidP="00DC2874">
      <w:pPr>
        <w:pStyle w:val="CodeB"/>
      </w:pPr>
      <w:r w:rsidRPr="00DC2874">
        <w:t xml:space="preserve">    fn it_works() -&gt; Result&lt;(), String&gt; {</w:t>
      </w:r>
    </w:p>
    <w:p w14:paraId="0D6EFE7A" w14:textId="77777777" w:rsidR="00E14B61" w:rsidRPr="00DC2874" w:rsidRDefault="00E14B61" w:rsidP="00DC2874">
      <w:pPr>
        <w:pStyle w:val="CodeB"/>
      </w:pPr>
      <w:r w:rsidRPr="00DC2874">
        <w:t xml:space="preserve">        if 2 + 2 == 4 {</w:t>
      </w:r>
    </w:p>
    <w:p w14:paraId="76254FF4" w14:textId="77777777" w:rsidR="00E14B61" w:rsidRPr="00DC2874" w:rsidRDefault="00E14B61" w:rsidP="00DC2874">
      <w:pPr>
        <w:pStyle w:val="CodeB"/>
      </w:pPr>
      <w:r w:rsidRPr="00DC2874">
        <w:t xml:space="preserve">            Ok(())</w:t>
      </w:r>
    </w:p>
    <w:p w14:paraId="10794858" w14:textId="77777777" w:rsidR="00E14B61" w:rsidRPr="00DC2874" w:rsidRDefault="00E14B61" w:rsidP="00DC2874">
      <w:pPr>
        <w:pStyle w:val="CodeB"/>
      </w:pPr>
      <w:r w:rsidRPr="00DC2874">
        <w:t xml:space="preserve">        } else {</w:t>
      </w:r>
    </w:p>
    <w:p w14:paraId="17D8FF75" w14:textId="77777777" w:rsidR="00E14B61" w:rsidRPr="00DC2874" w:rsidRDefault="00E14B61" w:rsidP="00DC2874">
      <w:pPr>
        <w:pStyle w:val="CodeB"/>
      </w:pPr>
      <w:r w:rsidRPr="00DC2874">
        <w:t xml:space="preserve">            Err(String::from("two plus two does not equal four"))</w:t>
      </w:r>
    </w:p>
    <w:p w14:paraId="7ACCFAC6" w14:textId="77777777" w:rsidR="00E14B61" w:rsidRPr="00DC2874" w:rsidRDefault="00E14B61" w:rsidP="00DC2874">
      <w:pPr>
        <w:pStyle w:val="CodeB"/>
      </w:pPr>
      <w:r w:rsidRPr="00DC2874">
        <w:t xml:space="preserve">        }</w:t>
      </w:r>
    </w:p>
    <w:p w14:paraId="24BD84E1" w14:textId="77777777" w:rsidR="00E14B61" w:rsidRPr="00DC2874" w:rsidRDefault="00E14B61" w:rsidP="00DC2874">
      <w:pPr>
        <w:pStyle w:val="CodeB"/>
      </w:pPr>
      <w:r w:rsidRPr="00DC2874">
        <w:t xml:space="preserve">    }</w:t>
      </w:r>
    </w:p>
    <w:p w14:paraId="159F6476" w14:textId="77777777" w:rsidR="00E14B61" w:rsidRPr="00DC2874" w:rsidRDefault="00E14B61" w:rsidP="00DC2874">
      <w:pPr>
        <w:pStyle w:val="CodeC"/>
      </w:pPr>
      <w:r w:rsidRPr="00DC2874">
        <w:t>}</w:t>
      </w:r>
    </w:p>
    <w:p w14:paraId="1EDDC99A" w14:textId="79C0D407" w:rsidR="003F3465" w:rsidRDefault="00E14B61" w:rsidP="00DC2874">
      <w:pPr>
        <w:pStyle w:val="Body"/>
        <w:rPr>
          <w:ins w:id="19" w:author="Liz" w:date="2019-02-11T16:26:00Z"/>
        </w:rPr>
      </w:pPr>
      <w:r>
        <w:t>The</w:t>
      </w:r>
      <w:ins w:id="20" w:author="Carol Nichols" w:date="2019-02-15T12:59:00Z">
        <w:r w:rsidR="00CC5F45">
          <w:t xml:space="preserve"> </w:t>
        </w:r>
      </w:ins>
      <w:del w:id="21" w:author="Carol Nichols" w:date="2019-02-15T12:59:00Z">
        <w:r w:rsidDel="00CC5F45">
          <w:delText> </w:delText>
        </w:r>
      </w:del>
      <w:proofErr w:type="spellStart"/>
      <w:r w:rsidRPr="00DC2874">
        <w:rPr>
          <w:rStyle w:val="Literal"/>
        </w:rPr>
        <w:t>it_works</w:t>
      </w:r>
      <w:proofErr w:type="spellEnd"/>
      <w:del w:id="22" w:author="Carol Nichols" w:date="2019-02-15T12:59:00Z">
        <w:r w:rsidDel="006B2BED">
          <w:delText> </w:delText>
        </w:r>
      </w:del>
      <w:ins w:id="23" w:author="Carol Nichols" w:date="2019-02-15T12:59:00Z">
        <w:r w:rsidR="006B2BED">
          <w:t xml:space="preserve"> </w:t>
        </w:r>
      </w:ins>
      <w:r>
        <w:t>function now has a return type,</w:t>
      </w:r>
      <w:ins w:id="24" w:author="Carol Nichols" w:date="2019-02-15T12:59:00Z">
        <w:r w:rsidR="00356CC9">
          <w:t xml:space="preserve"> </w:t>
        </w:r>
      </w:ins>
      <w:del w:id="25" w:author="Carol Nichols" w:date="2019-02-15T12:59:00Z">
        <w:r w:rsidDel="00356CC9">
          <w:delText> </w:delText>
        </w:r>
      </w:del>
      <w:r w:rsidRPr="00DC2874">
        <w:rPr>
          <w:rStyle w:val="Literal"/>
        </w:rPr>
        <w:t>Result</w:t>
      </w:r>
      <w:proofErr w:type="gramStart"/>
      <w:r w:rsidRPr="00DC2874">
        <w:rPr>
          <w:rStyle w:val="Literal"/>
        </w:rPr>
        <w:t>&lt;(</w:t>
      </w:r>
      <w:proofErr w:type="gramEnd"/>
      <w:r w:rsidRPr="00DC2874">
        <w:rPr>
          <w:rStyle w:val="Literal"/>
        </w:rPr>
        <w:t>), String&gt;</w:t>
      </w:r>
      <w:r>
        <w:t>. In the</w:t>
      </w:r>
      <w:r w:rsidR="00DC2874">
        <w:t xml:space="preserve"> </w:t>
      </w:r>
      <w:r>
        <w:t>body of the function, rather than call</w:t>
      </w:r>
      <w:ins w:id="26" w:author="AnneMarieW" w:date="2019-02-14T10:49:00Z">
        <w:r w:rsidR="005A69DD">
          <w:t>ing</w:t>
        </w:r>
      </w:ins>
      <w:r>
        <w:t xml:space="preserve"> the</w:t>
      </w:r>
      <w:ins w:id="27" w:author="Carol Nichols" w:date="2019-02-15T12:59:00Z">
        <w:r w:rsidR="007E2222">
          <w:t xml:space="preserve"> </w:t>
        </w:r>
      </w:ins>
      <w:del w:id="28" w:author="Carol Nichols" w:date="2019-02-15T12:59:00Z">
        <w:r w:rsidDel="007E2222">
          <w:delText> </w:delText>
        </w:r>
      </w:del>
      <w:proofErr w:type="spellStart"/>
      <w:r w:rsidRPr="00DC2874">
        <w:rPr>
          <w:rStyle w:val="Literal"/>
        </w:rPr>
        <w:t>assert_eq</w:t>
      </w:r>
      <w:proofErr w:type="spellEnd"/>
      <w:r w:rsidRPr="00DC2874">
        <w:rPr>
          <w:rStyle w:val="Literal"/>
        </w:rPr>
        <w:t>!</w:t>
      </w:r>
      <w:del w:id="29" w:author="Carol Nichols" w:date="2019-02-15T13:00:00Z">
        <w:r w:rsidDel="0043404C">
          <w:delText> </w:delText>
        </w:r>
      </w:del>
      <w:ins w:id="30" w:author="Carol Nichols" w:date="2019-02-15T13:00:00Z">
        <w:r w:rsidR="0043404C">
          <w:t xml:space="preserve"> </w:t>
        </w:r>
      </w:ins>
      <w:r>
        <w:t>macro, we return</w:t>
      </w:r>
      <w:r w:rsidR="00DC2874">
        <w:t xml:space="preserve"> </w:t>
      </w:r>
      <w:proofErr w:type="gramStart"/>
      <w:r w:rsidRPr="00DC2874">
        <w:rPr>
          <w:rStyle w:val="Literal"/>
        </w:rPr>
        <w:t>Ok(</w:t>
      </w:r>
      <w:proofErr w:type="gramEnd"/>
      <w:r w:rsidRPr="00DC2874">
        <w:rPr>
          <w:rStyle w:val="Literal"/>
        </w:rPr>
        <w:t>())</w:t>
      </w:r>
      <w:del w:id="31" w:author="Carol Nichols" w:date="2019-02-15T13:00:00Z">
        <w:r w:rsidDel="00517F6D">
          <w:delText> </w:delText>
        </w:r>
      </w:del>
      <w:ins w:id="32" w:author="Carol Nichols" w:date="2019-02-15T13:00:00Z">
        <w:r w:rsidR="00517F6D">
          <w:t xml:space="preserve"> </w:t>
        </w:r>
      </w:ins>
      <w:r>
        <w:t>when the test passes and an</w:t>
      </w:r>
      <w:ins w:id="33" w:author="Carol Nichols" w:date="2019-02-15T13:00:00Z">
        <w:r w:rsidR="00BC7F07">
          <w:t xml:space="preserve"> </w:t>
        </w:r>
      </w:ins>
      <w:del w:id="34" w:author="Carol Nichols" w:date="2019-02-15T13:00:00Z">
        <w:r w:rsidDel="00BC7F07">
          <w:delText> </w:delText>
        </w:r>
      </w:del>
      <w:r w:rsidRPr="00DC2874">
        <w:rPr>
          <w:rStyle w:val="Literal"/>
        </w:rPr>
        <w:t>Err</w:t>
      </w:r>
      <w:del w:id="35" w:author="Carol Nichols" w:date="2019-02-15T13:00:00Z">
        <w:r w:rsidDel="00C034C8">
          <w:delText> </w:delText>
        </w:r>
      </w:del>
      <w:ins w:id="36" w:author="Carol Nichols" w:date="2019-02-15T13:00:00Z">
        <w:r w:rsidR="00C034C8">
          <w:t xml:space="preserve"> </w:t>
        </w:r>
      </w:ins>
      <w:r>
        <w:t>with a</w:t>
      </w:r>
      <w:ins w:id="37" w:author="Carol Nichols" w:date="2019-02-15T13:00:00Z">
        <w:r w:rsidR="005A2F13">
          <w:t xml:space="preserve"> </w:t>
        </w:r>
      </w:ins>
      <w:del w:id="38" w:author="Carol Nichols" w:date="2019-02-15T13:00:00Z">
        <w:r w:rsidDel="005A2F13">
          <w:delText> </w:delText>
        </w:r>
      </w:del>
      <w:r w:rsidRPr="00DC2874">
        <w:rPr>
          <w:rStyle w:val="Literal"/>
        </w:rPr>
        <w:t>String</w:t>
      </w:r>
      <w:del w:id="39" w:author="Carol Nichols" w:date="2019-02-15T13:00:00Z">
        <w:r w:rsidDel="0055384C">
          <w:delText> </w:delText>
        </w:r>
      </w:del>
      <w:ins w:id="40" w:author="Carol Nichols" w:date="2019-02-15T13:00:00Z">
        <w:r w:rsidR="0055384C">
          <w:t xml:space="preserve"> </w:t>
        </w:r>
      </w:ins>
      <w:r>
        <w:t>inside when the test</w:t>
      </w:r>
      <w:r w:rsidR="00DC2874">
        <w:t xml:space="preserve"> </w:t>
      </w:r>
      <w:r>
        <w:t xml:space="preserve">fails. </w:t>
      </w:r>
    </w:p>
    <w:p w14:paraId="3D8BDE68" w14:textId="47672020" w:rsidR="00E14B61" w:rsidRDefault="00E14B61" w:rsidP="00DC2874">
      <w:pPr>
        <w:pStyle w:val="Body"/>
      </w:pPr>
      <w:r>
        <w:t>Writing tests</w:t>
      </w:r>
      <w:ins w:id="41" w:author="Liz" w:date="2019-02-11T16:28:00Z">
        <w:r w:rsidR="003F3465">
          <w:t xml:space="preserve"> so </w:t>
        </w:r>
        <w:del w:id="42" w:author="AnneMarieW" w:date="2019-02-14T10:49:00Z">
          <w:r w:rsidR="003F3465" w:rsidDel="005A69DD">
            <w:delText xml:space="preserve">that </w:delText>
          </w:r>
        </w:del>
        <w:r w:rsidR="003F3465">
          <w:t>they</w:t>
        </w:r>
      </w:ins>
      <w:r>
        <w:t xml:space="preserve"> </w:t>
      </w:r>
      <w:del w:id="43" w:author="Liz" w:date="2019-02-11T16:28:00Z">
        <w:r w:rsidDel="003F3465">
          <w:delText xml:space="preserve">that </w:delText>
        </w:r>
      </w:del>
      <w:r>
        <w:t>return a</w:t>
      </w:r>
      <w:ins w:id="44" w:author="Carol Nichols" w:date="2019-02-15T13:00:00Z">
        <w:r w:rsidR="001C3C34">
          <w:t xml:space="preserve"> </w:t>
        </w:r>
      </w:ins>
      <w:del w:id="45" w:author="Carol Nichols" w:date="2019-02-15T13:00:00Z">
        <w:r w:rsidDel="001C3C34">
          <w:delText> </w:delText>
        </w:r>
      </w:del>
      <w:r w:rsidRPr="00DC2874">
        <w:rPr>
          <w:rStyle w:val="Literal"/>
        </w:rPr>
        <w:t>Result&lt;T, E&gt;</w:t>
      </w:r>
      <w:del w:id="46" w:author="Carol Nichols" w:date="2019-02-15T13:00:00Z">
        <w:r w:rsidDel="00103EEC">
          <w:delText> </w:delText>
        </w:r>
      </w:del>
      <w:ins w:id="47" w:author="Carol Nichols" w:date="2019-02-15T13:00:00Z">
        <w:r w:rsidR="00103EEC">
          <w:t xml:space="preserve"> </w:t>
        </w:r>
      </w:ins>
      <w:r>
        <w:t>enables you to use the</w:t>
      </w:r>
      <w:r w:rsidR="00DC2874">
        <w:t xml:space="preserve"> </w:t>
      </w:r>
      <w:r>
        <w:t>question mark operator in the body of tests, which can be a convenient way to</w:t>
      </w:r>
      <w:r w:rsidR="00DC2874">
        <w:t xml:space="preserve"> </w:t>
      </w:r>
      <w:r>
        <w:t>write tests that should fail if any operation within them returns an</w:t>
      </w:r>
      <w:ins w:id="48" w:author="Carol Nichols" w:date="2019-02-15T13:00:00Z">
        <w:r w:rsidR="006B11F7">
          <w:t xml:space="preserve"> </w:t>
        </w:r>
      </w:ins>
      <w:del w:id="49" w:author="Carol Nichols" w:date="2019-02-15T13:00:00Z">
        <w:r w:rsidDel="006B11F7">
          <w:delText> </w:delText>
        </w:r>
      </w:del>
      <w:r w:rsidRPr="00DC2874">
        <w:rPr>
          <w:rStyle w:val="Literal"/>
        </w:rPr>
        <w:t>Err</w:t>
      </w:r>
      <w:r w:rsidR="00DC2874">
        <w:rPr>
          <w:rStyle w:val="Literal"/>
        </w:rPr>
        <w:t xml:space="preserve"> </w:t>
      </w:r>
      <w:r>
        <w:t>variant.</w:t>
      </w:r>
    </w:p>
    <w:p w14:paraId="39DFFDDE" w14:textId="13BE84D8" w:rsidR="00E14B61" w:rsidRDefault="00E14B61" w:rsidP="00DC2874">
      <w:pPr>
        <w:pStyle w:val="Body"/>
      </w:pPr>
      <w:r>
        <w:t>You can’t use the</w:t>
      </w:r>
      <w:ins w:id="50" w:author="Carol Nichols" w:date="2019-02-15T13:01:00Z">
        <w:r w:rsidR="00C82DF4">
          <w:t xml:space="preserve"> </w:t>
        </w:r>
      </w:ins>
      <w:del w:id="51" w:author="Carol Nichols" w:date="2019-02-15T13:01:00Z">
        <w:r w:rsidDel="00C82DF4">
          <w:delText> </w:delText>
        </w:r>
      </w:del>
      <w:r w:rsidRPr="00DC2874">
        <w:rPr>
          <w:rStyle w:val="Literal"/>
        </w:rPr>
        <w:t>#[</w:t>
      </w:r>
      <w:proofErr w:type="spellStart"/>
      <w:r w:rsidRPr="00DC2874">
        <w:rPr>
          <w:rStyle w:val="Literal"/>
        </w:rPr>
        <w:t>should_panic</w:t>
      </w:r>
      <w:proofErr w:type="spellEnd"/>
      <w:r w:rsidRPr="00DC2874">
        <w:rPr>
          <w:rStyle w:val="Literal"/>
        </w:rPr>
        <w:t>]</w:t>
      </w:r>
      <w:del w:id="52" w:author="Carol Nichols" w:date="2019-02-15T13:01:00Z">
        <w:r w:rsidDel="000278F3">
          <w:delText> </w:delText>
        </w:r>
      </w:del>
      <w:ins w:id="53" w:author="Carol Nichols" w:date="2019-02-15T13:01:00Z">
        <w:r w:rsidR="000278F3">
          <w:t xml:space="preserve"> </w:t>
        </w:r>
      </w:ins>
      <w:r>
        <w:t>annotation on tests that use</w:t>
      </w:r>
      <w:ins w:id="54" w:author="Carol Nichols" w:date="2019-02-15T13:01:00Z">
        <w:r w:rsidR="009F2806">
          <w:t xml:space="preserve"> </w:t>
        </w:r>
      </w:ins>
      <w:del w:id="55" w:author="Carol Nichols" w:date="2019-02-15T13:01:00Z">
        <w:r w:rsidDel="009F2806">
          <w:delText> </w:delText>
        </w:r>
      </w:del>
      <w:r w:rsidRPr="00DC2874">
        <w:rPr>
          <w:rStyle w:val="Literal"/>
        </w:rPr>
        <w:t>Result&lt;T, E&gt;</w:t>
      </w:r>
      <w:r>
        <w:t>. Instead, you should return an</w:t>
      </w:r>
      <w:ins w:id="56" w:author="Carol Nichols" w:date="2019-02-15T13:01:00Z">
        <w:r w:rsidR="005411DD">
          <w:t xml:space="preserve"> </w:t>
        </w:r>
      </w:ins>
      <w:del w:id="57" w:author="Carol Nichols" w:date="2019-02-15T13:01:00Z">
        <w:r w:rsidDel="005411DD">
          <w:delText> </w:delText>
        </w:r>
      </w:del>
      <w:r w:rsidRPr="00DC2874">
        <w:rPr>
          <w:rStyle w:val="Literal"/>
        </w:rPr>
        <w:t>Err</w:t>
      </w:r>
      <w:del w:id="58" w:author="Carol Nichols" w:date="2019-02-15T13:01:00Z">
        <w:r w:rsidDel="0026590A">
          <w:delText> </w:delText>
        </w:r>
      </w:del>
      <w:ins w:id="59" w:author="Carol Nichols" w:date="2019-02-15T13:01:00Z">
        <w:r w:rsidR="0026590A">
          <w:t xml:space="preserve"> </w:t>
        </w:r>
      </w:ins>
      <w:r>
        <w:t>value directly when the test should</w:t>
      </w:r>
      <w:r w:rsidR="00DC2874">
        <w:t xml:space="preserve"> </w:t>
      </w:r>
      <w:r>
        <w:t>fail.</w:t>
      </w:r>
    </w:p>
    <w:sectPr w:rsidR="00E1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B61"/>
    <w:rsid w:val="000278F3"/>
    <w:rsid w:val="000C33A6"/>
    <w:rsid w:val="00103EEC"/>
    <w:rsid w:val="00135FFF"/>
    <w:rsid w:val="001C3C34"/>
    <w:rsid w:val="002111CD"/>
    <w:rsid w:val="00224771"/>
    <w:rsid w:val="0023252F"/>
    <w:rsid w:val="0026590A"/>
    <w:rsid w:val="00271DF1"/>
    <w:rsid w:val="0029745D"/>
    <w:rsid w:val="002B7BAC"/>
    <w:rsid w:val="002E43CF"/>
    <w:rsid w:val="002E6DE5"/>
    <w:rsid w:val="00306681"/>
    <w:rsid w:val="003257B8"/>
    <w:rsid w:val="00356CC9"/>
    <w:rsid w:val="00366D5A"/>
    <w:rsid w:val="003E21B6"/>
    <w:rsid w:val="003F3465"/>
    <w:rsid w:val="003F5712"/>
    <w:rsid w:val="0043404C"/>
    <w:rsid w:val="004A178A"/>
    <w:rsid w:val="004B7A6D"/>
    <w:rsid w:val="004C638B"/>
    <w:rsid w:val="00517F6D"/>
    <w:rsid w:val="005370D0"/>
    <w:rsid w:val="005411DD"/>
    <w:rsid w:val="0055384C"/>
    <w:rsid w:val="005A2F13"/>
    <w:rsid w:val="005A69DD"/>
    <w:rsid w:val="005D5F50"/>
    <w:rsid w:val="00634012"/>
    <w:rsid w:val="006A048B"/>
    <w:rsid w:val="006B11F7"/>
    <w:rsid w:val="006B2BED"/>
    <w:rsid w:val="006E4800"/>
    <w:rsid w:val="007225F3"/>
    <w:rsid w:val="0079381C"/>
    <w:rsid w:val="007E2222"/>
    <w:rsid w:val="008135A3"/>
    <w:rsid w:val="0087394F"/>
    <w:rsid w:val="00890AF0"/>
    <w:rsid w:val="008D5B92"/>
    <w:rsid w:val="00900E66"/>
    <w:rsid w:val="009F2806"/>
    <w:rsid w:val="009F4188"/>
    <w:rsid w:val="00A05A8A"/>
    <w:rsid w:val="00A2570F"/>
    <w:rsid w:val="00AC6D3F"/>
    <w:rsid w:val="00AF62B7"/>
    <w:rsid w:val="00B00C55"/>
    <w:rsid w:val="00B51F01"/>
    <w:rsid w:val="00BA1CA0"/>
    <w:rsid w:val="00BC3EEE"/>
    <w:rsid w:val="00BC4CFD"/>
    <w:rsid w:val="00BC7F07"/>
    <w:rsid w:val="00C034C8"/>
    <w:rsid w:val="00C101E7"/>
    <w:rsid w:val="00C6222F"/>
    <w:rsid w:val="00C82DF4"/>
    <w:rsid w:val="00CB57DE"/>
    <w:rsid w:val="00CC3E59"/>
    <w:rsid w:val="00CC5F45"/>
    <w:rsid w:val="00CC6B9B"/>
    <w:rsid w:val="00CC7567"/>
    <w:rsid w:val="00CE4289"/>
    <w:rsid w:val="00D15FEF"/>
    <w:rsid w:val="00D27FAE"/>
    <w:rsid w:val="00D37BF3"/>
    <w:rsid w:val="00D61DC7"/>
    <w:rsid w:val="00DB1DDD"/>
    <w:rsid w:val="00DC2874"/>
    <w:rsid w:val="00E14B61"/>
    <w:rsid w:val="00E16851"/>
    <w:rsid w:val="00EA4006"/>
    <w:rsid w:val="00EA49A1"/>
    <w:rsid w:val="00F1209B"/>
    <w:rsid w:val="00F930E6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CA5F"/>
  <w15:docId w15:val="{989BE46D-F5EF-4745-AB0A-9D3EB42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28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14B61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B61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14B61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14B61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4B61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14B61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14B61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14B61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14B61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E14B61"/>
    <w:pPr>
      <w:numPr>
        <w:numId w:val="13"/>
      </w:numPr>
    </w:pPr>
  </w:style>
  <w:style w:type="numbering" w:styleId="1ai">
    <w:name w:val="Outline List 1"/>
    <w:basedOn w:val="NoList"/>
    <w:semiHidden/>
    <w:rsid w:val="00E14B61"/>
    <w:pPr>
      <w:numPr>
        <w:numId w:val="14"/>
      </w:numPr>
    </w:pPr>
  </w:style>
  <w:style w:type="numbering" w:styleId="ArticleSection">
    <w:name w:val="Outline List 3"/>
    <w:basedOn w:val="NoList"/>
    <w:semiHidden/>
    <w:rsid w:val="00E14B61"/>
    <w:pPr>
      <w:numPr>
        <w:numId w:val="15"/>
      </w:numPr>
    </w:pPr>
  </w:style>
  <w:style w:type="paragraph" w:styleId="BlockText">
    <w:name w:val="Block Text"/>
    <w:basedOn w:val="Normal"/>
    <w:semiHidden/>
    <w:rsid w:val="00E14B6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E14B6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E14B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E14B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E14B6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E14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E14B6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E14B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E14B6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E14B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E14B61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E14B61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E14B61"/>
    <w:rPr>
      <w:i/>
      <w:iCs/>
    </w:rPr>
  </w:style>
  <w:style w:type="paragraph" w:styleId="EnvelopeAddress">
    <w:name w:val="envelope address"/>
    <w:basedOn w:val="Normal"/>
    <w:semiHidden/>
    <w:rsid w:val="00E14B6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14B61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E14B6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14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E14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E14B61"/>
  </w:style>
  <w:style w:type="paragraph" w:styleId="HTMLAddress">
    <w:name w:val="HTML Address"/>
    <w:basedOn w:val="Normal"/>
    <w:link w:val="HTMLAddressChar"/>
    <w:semiHidden/>
    <w:rsid w:val="00E14B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E14B61"/>
    <w:rPr>
      <w:i/>
      <w:iCs/>
    </w:rPr>
  </w:style>
  <w:style w:type="character" w:styleId="HTMLCode">
    <w:name w:val="HTML Code"/>
    <w:basedOn w:val="DefaultParagraphFont"/>
    <w:uiPriority w:val="99"/>
    <w:semiHidden/>
    <w:rsid w:val="00E14B6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14B61"/>
    <w:rPr>
      <w:i/>
      <w:iCs/>
    </w:rPr>
  </w:style>
  <w:style w:type="character" w:styleId="HTMLKeyboard">
    <w:name w:val="HTML Keyboard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14B61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E14B6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14B61"/>
    <w:rPr>
      <w:i/>
      <w:iCs/>
    </w:rPr>
  </w:style>
  <w:style w:type="character" w:styleId="Hyperlink">
    <w:name w:val="Hyperlink"/>
    <w:basedOn w:val="DefaultParagraphFont"/>
    <w:semiHidden/>
    <w:rsid w:val="00E14B61"/>
    <w:rPr>
      <w:color w:val="0000FF"/>
      <w:u w:val="single"/>
    </w:rPr>
  </w:style>
  <w:style w:type="character" w:styleId="LineNumber">
    <w:name w:val="line number"/>
    <w:basedOn w:val="DefaultParagraphFont"/>
    <w:semiHidden/>
    <w:rsid w:val="00E14B61"/>
  </w:style>
  <w:style w:type="paragraph" w:styleId="List">
    <w:name w:val="List"/>
    <w:basedOn w:val="Normal"/>
    <w:semiHidden/>
    <w:rsid w:val="00E14B61"/>
    <w:pPr>
      <w:ind w:left="360" w:hanging="360"/>
    </w:pPr>
  </w:style>
  <w:style w:type="paragraph" w:styleId="List2">
    <w:name w:val="List 2"/>
    <w:basedOn w:val="Normal"/>
    <w:semiHidden/>
    <w:rsid w:val="00E14B61"/>
    <w:pPr>
      <w:ind w:left="720" w:hanging="360"/>
    </w:pPr>
  </w:style>
  <w:style w:type="paragraph" w:styleId="List3">
    <w:name w:val="List 3"/>
    <w:basedOn w:val="Normal"/>
    <w:semiHidden/>
    <w:rsid w:val="00E14B61"/>
    <w:pPr>
      <w:ind w:left="1080" w:hanging="360"/>
    </w:pPr>
  </w:style>
  <w:style w:type="paragraph" w:styleId="List4">
    <w:name w:val="List 4"/>
    <w:basedOn w:val="Normal"/>
    <w:semiHidden/>
    <w:rsid w:val="00E14B61"/>
    <w:pPr>
      <w:ind w:left="1440" w:hanging="360"/>
    </w:pPr>
  </w:style>
  <w:style w:type="paragraph" w:styleId="List5">
    <w:name w:val="List 5"/>
    <w:basedOn w:val="Normal"/>
    <w:semiHidden/>
    <w:rsid w:val="00E14B61"/>
    <w:pPr>
      <w:ind w:left="1800" w:hanging="360"/>
    </w:pPr>
  </w:style>
  <w:style w:type="paragraph" w:styleId="ListBullet">
    <w:name w:val="List Bullet"/>
    <w:basedOn w:val="Normal"/>
    <w:autoRedefine/>
    <w:semiHidden/>
    <w:rsid w:val="00E14B61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E14B61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E14B61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E14B61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E14B61"/>
    <w:pPr>
      <w:numPr>
        <w:numId w:val="7"/>
      </w:numPr>
    </w:pPr>
  </w:style>
  <w:style w:type="paragraph" w:styleId="ListContinue">
    <w:name w:val="List Continue"/>
    <w:basedOn w:val="Normal"/>
    <w:semiHidden/>
    <w:rsid w:val="00E14B61"/>
    <w:pPr>
      <w:spacing w:after="120"/>
      <w:ind w:left="360"/>
    </w:pPr>
  </w:style>
  <w:style w:type="paragraph" w:styleId="ListContinue2">
    <w:name w:val="List Continue 2"/>
    <w:basedOn w:val="Normal"/>
    <w:semiHidden/>
    <w:rsid w:val="00E14B61"/>
    <w:pPr>
      <w:spacing w:after="120"/>
      <w:ind w:left="720"/>
    </w:pPr>
  </w:style>
  <w:style w:type="paragraph" w:styleId="ListContinue3">
    <w:name w:val="List Continue 3"/>
    <w:basedOn w:val="Normal"/>
    <w:semiHidden/>
    <w:rsid w:val="00E14B61"/>
    <w:pPr>
      <w:spacing w:after="120"/>
      <w:ind w:left="1080"/>
    </w:pPr>
  </w:style>
  <w:style w:type="paragraph" w:styleId="ListContinue4">
    <w:name w:val="List Continue 4"/>
    <w:basedOn w:val="Normal"/>
    <w:semiHidden/>
    <w:rsid w:val="00E14B61"/>
    <w:pPr>
      <w:spacing w:after="120"/>
      <w:ind w:left="1440"/>
    </w:pPr>
  </w:style>
  <w:style w:type="paragraph" w:styleId="ListContinue5">
    <w:name w:val="List Continue 5"/>
    <w:basedOn w:val="Normal"/>
    <w:semiHidden/>
    <w:rsid w:val="00E14B61"/>
    <w:pPr>
      <w:spacing w:after="120"/>
      <w:ind w:left="1800"/>
    </w:pPr>
  </w:style>
  <w:style w:type="paragraph" w:styleId="ListNumber">
    <w:name w:val="List Number"/>
    <w:basedOn w:val="Normal"/>
    <w:semiHidden/>
    <w:rsid w:val="00E14B61"/>
    <w:pPr>
      <w:numPr>
        <w:numId w:val="8"/>
      </w:numPr>
    </w:pPr>
  </w:style>
  <w:style w:type="paragraph" w:styleId="ListNumber2">
    <w:name w:val="List Number 2"/>
    <w:basedOn w:val="Normal"/>
    <w:semiHidden/>
    <w:rsid w:val="00E14B61"/>
    <w:pPr>
      <w:numPr>
        <w:numId w:val="9"/>
      </w:numPr>
    </w:pPr>
  </w:style>
  <w:style w:type="paragraph" w:styleId="ListNumber3">
    <w:name w:val="List Number 3"/>
    <w:basedOn w:val="Normal"/>
    <w:semiHidden/>
    <w:rsid w:val="00E14B61"/>
    <w:pPr>
      <w:numPr>
        <w:numId w:val="10"/>
      </w:numPr>
    </w:pPr>
  </w:style>
  <w:style w:type="paragraph" w:styleId="ListNumber4">
    <w:name w:val="List Number 4"/>
    <w:basedOn w:val="Normal"/>
    <w:semiHidden/>
    <w:rsid w:val="00E14B61"/>
    <w:pPr>
      <w:numPr>
        <w:numId w:val="11"/>
      </w:numPr>
    </w:pPr>
  </w:style>
  <w:style w:type="paragraph" w:styleId="ListNumber5">
    <w:name w:val="List Number 5"/>
    <w:basedOn w:val="Normal"/>
    <w:semiHidden/>
    <w:rsid w:val="00E14B61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E14B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E14B61"/>
    <w:rPr>
      <w:sz w:val="24"/>
      <w:szCs w:val="24"/>
    </w:rPr>
  </w:style>
  <w:style w:type="paragraph" w:styleId="NormalIndent">
    <w:name w:val="Normal Indent"/>
    <w:basedOn w:val="Normal"/>
    <w:semiHidden/>
    <w:rsid w:val="00E14B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E14B61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14B61"/>
  </w:style>
  <w:style w:type="paragraph" w:styleId="PlainText">
    <w:name w:val="Plain Text"/>
    <w:basedOn w:val="Normal"/>
    <w:link w:val="PlainTextChar"/>
    <w:semiHidden/>
    <w:rsid w:val="00E14B6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E14B61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E14B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E14B61"/>
    <w:rPr>
      <w:b/>
      <w:bCs/>
    </w:rPr>
  </w:style>
  <w:style w:type="paragraph" w:styleId="Subtitle">
    <w:name w:val="Subtitle"/>
    <w:basedOn w:val="Normal"/>
    <w:link w:val="SubtitleChar"/>
    <w:qFormat/>
    <w:rsid w:val="00E14B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E14B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E14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E14B61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E14B61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E14B61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E14B61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E14B61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E14B61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E14B61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E14B61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E14B61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E14B61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E14B61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E14B61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E14B61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E14B61"/>
    <w:rPr>
      <w:b/>
      <w:color w:val="0000FF"/>
    </w:rPr>
  </w:style>
  <w:style w:type="character" w:customStyle="1" w:styleId="EmphasisItalic">
    <w:name w:val="EmphasisItalic"/>
    <w:basedOn w:val="DefaultParagraphFont"/>
    <w:rsid w:val="00E14B61"/>
    <w:rPr>
      <w:i/>
      <w:color w:val="0000FF"/>
    </w:rPr>
  </w:style>
  <w:style w:type="character" w:customStyle="1" w:styleId="EmphasisBoldItal">
    <w:name w:val="EmphasisBoldItal"/>
    <w:basedOn w:val="DefaultParagraphFont"/>
    <w:rsid w:val="00E14B61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E14B61"/>
    <w:rPr>
      <w:color w:val="0000FF"/>
    </w:rPr>
  </w:style>
  <w:style w:type="character" w:customStyle="1" w:styleId="Keycap">
    <w:name w:val="Keycap"/>
    <w:basedOn w:val="DefaultParagraphFont"/>
    <w:rsid w:val="00E14B61"/>
    <w:rPr>
      <w:smallCaps/>
      <w:color w:val="0000FF"/>
    </w:rPr>
  </w:style>
  <w:style w:type="character" w:customStyle="1" w:styleId="Literal">
    <w:name w:val="Literal"/>
    <w:basedOn w:val="DefaultParagraphFont"/>
    <w:rsid w:val="00E14B61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E14B61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E14B61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E14B61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E14B61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E14B61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E14B61"/>
    <w:rPr>
      <w:i/>
      <w:color w:val="CC99FF"/>
    </w:rPr>
  </w:style>
  <w:style w:type="character" w:customStyle="1" w:styleId="Wingdings">
    <w:name w:val="Wingdings"/>
    <w:basedOn w:val="DefaultParagraphFont"/>
    <w:rsid w:val="00E14B61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E14B61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E14B61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E14B61"/>
    <w:rPr>
      <w:i/>
      <w:color w:val="CC99FF"/>
    </w:rPr>
  </w:style>
  <w:style w:type="character" w:customStyle="1" w:styleId="LiteralBox">
    <w:name w:val="LiteralBox"/>
    <w:basedOn w:val="Literal"/>
    <w:rsid w:val="00E14B61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E14B61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E14B61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E14B61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E14B61"/>
    <w:rPr>
      <w:color w:val="808080"/>
    </w:rPr>
  </w:style>
  <w:style w:type="paragraph" w:customStyle="1" w:styleId="BodyBox">
    <w:name w:val="BodyBox"/>
    <w:basedOn w:val="Body"/>
    <w:rsid w:val="00E14B61"/>
    <w:rPr>
      <w:color w:val="808080"/>
    </w:rPr>
  </w:style>
  <w:style w:type="paragraph" w:customStyle="1" w:styleId="ListHeadBox">
    <w:name w:val="ListHeadBox"/>
    <w:basedOn w:val="ListHead"/>
    <w:autoRedefine/>
    <w:rsid w:val="00E14B61"/>
    <w:rPr>
      <w:color w:val="808080"/>
    </w:rPr>
  </w:style>
  <w:style w:type="paragraph" w:customStyle="1" w:styleId="ListBodyBox">
    <w:name w:val="ListBodyBox"/>
    <w:basedOn w:val="ListBody"/>
    <w:autoRedefine/>
    <w:rsid w:val="00E14B61"/>
    <w:rPr>
      <w:color w:val="808080"/>
    </w:rPr>
  </w:style>
  <w:style w:type="paragraph" w:customStyle="1" w:styleId="NumListABox">
    <w:name w:val="NumListA Box"/>
    <w:basedOn w:val="NumListA"/>
    <w:autoRedefine/>
    <w:rsid w:val="00E14B61"/>
    <w:rPr>
      <w:color w:val="666699"/>
    </w:rPr>
  </w:style>
  <w:style w:type="paragraph" w:customStyle="1" w:styleId="NumListBBox">
    <w:name w:val="NumListB Box"/>
    <w:basedOn w:val="NumListB"/>
    <w:autoRedefine/>
    <w:rsid w:val="00E14B61"/>
    <w:rPr>
      <w:color w:val="666699"/>
    </w:rPr>
  </w:style>
  <w:style w:type="paragraph" w:customStyle="1" w:styleId="NumListCBox">
    <w:name w:val="NumListC Box"/>
    <w:basedOn w:val="NumListC"/>
    <w:autoRedefine/>
    <w:rsid w:val="00E14B61"/>
    <w:rPr>
      <w:color w:val="666699"/>
    </w:rPr>
  </w:style>
  <w:style w:type="paragraph" w:customStyle="1" w:styleId="FootnoteBox">
    <w:name w:val="FootnoteBox"/>
    <w:basedOn w:val="BodyFirstBox"/>
    <w:autoRedefine/>
    <w:rsid w:val="00E14B61"/>
    <w:rPr>
      <w:sz w:val="20"/>
    </w:rPr>
  </w:style>
  <w:style w:type="paragraph" w:customStyle="1" w:styleId="AnchorSidehead">
    <w:name w:val="Anchor Sidehead"/>
    <w:autoRedefine/>
    <w:rsid w:val="00E14B61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E14B61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E14B61"/>
    <w:rPr>
      <w:color w:val="999999"/>
    </w:rPr>
  </w:style>
  <w:style w:type="character" w:customStyle="1" w:styleId="WingdingsSmall">
    <w:name w:val="Wingdings Small"/>
    <w:basedOn w:val="Wingdings"/>
    <w:rsid w:val="00E14B61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E14B61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E14B61"/>
    <w:rPr>
      <w:color w:val="999999"/>
    </w:rPr>
  </w:style>
  <w:style w:type="paragraph" w:customStyle="1" w:styleId="CodeSingleWingding">
    <w:name w:val="CodeSingle Wingding"/>
    <w:basedOn w:val="CodeSingle"/>
    <w:autoRedefine/>
    <w:rsid w:val="00E14B61"/>
    <w:rPr>
      <w:color w:val="999999"/>
    </w:rPr>
  </w:style>
  <w:style w:type="character" w:customStyle="1" w:styleId="EmphasisItalicFoot">
    <w:name w:val="EmphasisItalicFoot"/>
    <w:basedOn w:val="EmphasisItalic"/>
    <w:rsid w:val="00E14B61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E14B61"/>
  </w:style>
  <w:style w:type="character" w:customStyle="1" w:styleId="Italic">
    <w:name w:val="Italic"/>
    <w:basedOn w:val="EmphasisItalic"/>
    <w:rsid w:val="00E14B61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E14B61"/>
    <w:rPr>
      <w:color w:val="CC99FF"/>
    </w:rPr>
  </w:style>
  <w:style w:type="paragraph" w:customStyle="1" w:styleId="ListPlainBBox">
    <w:name w:val="List Plain B Box"/>
    <w:basedOn w:val="ListPlainB"/>
    <w:autoRedefine/>
    <w:rsid w:val="00E14B61"/>
    <w:rPr>
      <w:color w:val="CC99FF"/>
    </w:rPr>
  </w:style>
  <w:style w:type="paragraph" w:customStyle="1" w:styleId="ListPlainCBox">
    <w:name w:val="List Plain C Box"/>
    <w:basedOn w:val="ListPlainC"/>
    <w:autoRedefine/>
    <w:rsid w:val="00E14B61"/>
    <w:rPr>
      <w:color w:val="CC99FF"/>
    </w:rPr>
  </w:style>
  <w:style w:type="paragraph" w:customStyle="1" w:styleId="BulletABox">
    <w:name w:val="BulletA Box"/>
    <w:basedOn w:val="BulletA"/>
    <w:autoRedefine/>
    <w:rsid w:val="00E14B61"/>
    <w:rPr>
      <w:color w:val="33CCCC"/>
    </w:rPr>
  </w:style>
  <w:style w:type="paragraph" w:customStyle="1" w:styleId="BulletBBox">
    <w:name w:val="BulletB Box"/>
    <w:basedOn w:val="BulletB"/>
    <w:autoRedefine/>
    <w:rsid w:val="00E14B61"/>
    <w:rPr>
      <w:color w:val="33CCCC"/>
    </w:rPr>
  </w:style>
  <w:style w:type="paragraph" w:customStyle="1" w:styleId="BulletCBox">
    <w:name w:val="BulletC Box"/>
    <w:basedOn w:val="BulletC"/>
    <w:autoRedefine/>
    <w:rsid w:val="00E14B61"/>
    <w:rPr>
      <w:color w:val="33CCCC"/>
    </w:rPr>
  </w:style>
  <w:style w:type="paragraph" w:customStyle="1" w:styleId="CaptionBox">
    <w:name w:val="CaptionBox"/>
    <w:basedOn w:val="Caption"/>
    <w:autoRedefine/>
    <w:rsid w:val="00E14B61"/>
    <w:rPr>
      <w:color w:val="808080"/>
    </w:rPr>
  </w:style>
  <w:style w:type="character" w:customStyle="1" w:styleId="EmphasisNote">
    <w:name w:val="EmphasisNote"/>
    <w:basedOn w:val="EmphasisRevItal"/>
    <w:rsid w:val="00E14B61"/>
    <w:rPr>
      <w:color w:val="3366FF"/>
    </w:rPr>
  </w:style>
  <w:style w:type="character" w:customStyle="1" w:styleId="EmphasisBoldBox">
    <w:name w:val="EmphasisBoldBox"/>
    <w:basedOn w:val="EmphasisBold"/>
    <w:rsid w:val="00E14B61"/>
    <w:rPr>
      <w:b/>
      <w:color w:val="3366FF"/>
    </w:rPr>
  </w:style>
  <w:style w:type="paragraph" w:customStyle="1" w:styleId="Epigraph">
    <w:name w:val="Epigraph"/>
    <w:basedOn w:val="BlockQuote"/>
    <w:autoRedefine/>
    <w:rsid w:val="00E14B61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C:\Users\User\Google Drive\Liz NSP\xx Useful Stuff\Author Packet\WordTemplate.dot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Carol Nichols</cp:lastModifiedBy>
  <cp:revision>24</cp:revision>
  <dcterms:created xsi:type="dcterms:W3CDTF">2019-02-14T18:12:00Z</dcterms:created>
  <dcterms:modified xsi:type="dcterms:W3CDTF">2019-02-15T18:05:00Z</dcterms:modified>
</cp:coreProperties>
</file>