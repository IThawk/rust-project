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99C56" w14:textId="77777777" w:rsidR="00DA013E" w:rsidRDefault="00DA013E" w:rsidP="00BE5950">
      <w:pPr>
        <w:pStyle w:val="HeadC"/>
      </w:pPr>
      <w:r>
        <w:t>Destructuring Nested Structs and Enums</w:t>
      </w:r>
    </w:p>
    <w:p w14:paraId="394F7BF7" w14:textId="77777777" w:rsidR="00DA013E" w:rsidRDefault="00DA013E" w:rsidP="00BE5950">
      <w:pPr>
        <w:pStyle w:val="BodyFirst"/>
      </w:pPr>
      <w:del w:id="0" w:author="AnneMarieW" w:date="2019-02-14T10:53:00Z">
        <w:r w:rsidDel="00FE1F4C">
          <w:delText>Up u</w:delText>
        </w:r>
      </w:del>
      <w:ins w:id="1" w:author="AnneMarieW" w:date="2019-02-14T10:53:00Z">
        <w:r w:rsidR="00FE1F4C">
          <w:t>U</w:t>
        </w:r>
      </w:ins>
      <w:r>
        <w:t xml:space="preserve">ntil now, all </w:t>
      </w:r>
      <w:del w:id="2" w:author="AnneMarieW" w:date="2019-02-14T10:53:00Z">
        <w:r w:rsidDel="00FE1F4C">
          <w:delText xml:space="preserve">of </w:delText>
        </w:r>
      </w:del>
      <w:r>
        <w:t>our examples have been matching structs or enums that were</w:t>
      </w:r>
      <w:r w:rsidR="00BE5950">
        <w:t xml:space="preserve"> </w:t>
      </w:r>
      <w:r>
        <w:t>one level deep. Matching can work on nested items too!</w:t>
      </w:r>
    </w:p>
    <w:p w14:paraId="39537BC9" w14:textId="523B2F27" w:rsidR="00DA013E" w:rsidRDefault="00DA013E" w:rsidP="00BE5950">
      <w:pPr>
        <w:pStyle w:val="Body"/>
      </w:pPr>
      <w:r>
        <w:t xml:space="preserve">For example, we can refactor the code in Listing 18-15 to support </w:t>
      </w:r>
      <w:del w:id="3" w:author="AnneMarieW" w:date="2019-02-14T10:53:00Z">
        <w:r w:rsidDel="00FE1F4C">
          <w:delText xml:space="preserve">both </w:delText>
        </w:r>
      </w:del>
      <w:r>
        <w:t>RGB and</w:t>
      </w:r>
      <w:r w:rsidR="00BE5950">
        <w:t xml:space="preserve"> </w:t>
      </w:r>
      <w:r>
        <w:t>HSV colors in the</w:t>
      </w:r>
      <w:ins w:id="4" w:author="Carol Nichols" w:date="2019-02-15T13:12:00Z">
        <w:r w:rsidR="00E657A0">
          <w:t xml:space="preserve"> </w:t>
        </w:r>
      </w:ins>
      <w:del w:id="5" w:author="Carol Nichols" w:date="2019-02-15T13:12:00Z">
        <w:r w:rsidDel="00E657A0">
          <w:delText> </w:delText>
        </w:r>
      </w:del>
      <w:r w:rsidRPr="00BE5950">
        <w:rPr>
          <w:rStyle w:val="Literal"/>
        </w:rPr>
        <w:t>ChangeColor</w:t>
      </w:r>
      <w:del w:id="6" w:author="Carol Nichols" w:date="2019-02-15T13:12:00Z">
        <w:r w:rsidDel="00E657A0">
          <w:delText> </w:delText>
        </w:r>
      </w:del>
      <w:ins w:id="7" w:author="Carol Nichols" w:date="2019-02-15T13:12:00Z">
        <w:r w:rsidR="00E657A0">
          <w:t xml:space="preserve"> </w:t>
        </w:r>
      </w:ins>
      <w:r>
        <w:t>message, as shown in Listing 18-16.</w:t>
      </w:r>
    </w:p>
    <w:p w14:paraId="52C0ABAE" w14:textId="77777777" w:rsidR="00DA013E" w:rsidRPr="00BE5950" w:rsidRDefault="00DA013E" w:rsidP="00BE5950">
      <w:pPr>
        <w:pStyle w:val="CodeA"/>
      </w:pPr>
      <w:r w:rsidRPr="00BE5950">
        <w:t>enum Color {</w:t>
      </w:r>
    </w:p>
    <w:p w14:paraId="44870E00" w14:textId="77777777" w:rsidR="00DA013E" w:rsidRPr="00BE5950" w:rsidRDefault="00DA013E" w:rsidP="00BE5950">
      <w:pPr>
        <w:pStyle w:val="CodeB"/>
      </w:pPr>
      <w:r w:rsidRPr="00BE5950">
        <w:t xml:space="preserve">   Rgb(i32, i32, i32),</w:t>
      </w:r>
    </w:p>
    <w:p w14:paraId="0C30DD09" w14:textId="77777777" w:rsidR="00DA013E" w:rsidRPr="00BE5950" w:rsidRDefault="00DA013E" w:rsidP="00BE5950">
      <w:pPr>
        <w:pStyle w:val="CodeB"/>
      </w:pPr>
      <w:r w:rsidRPr="00BE5950">
        <w:t xml:space="preserve">   Hsv(i32, i32, i32)</w:t>
      </w:r>
    </w:p>
    <w:p w14:paraId="499C5D3D" w14:textId="77777777" w:rsidR="00DA013E" w:rsidRPr="00BE5950" w:rsidRDefault="00DA013E" w:rsidP="00BE5950">
      <w:pPr>
        <w:pStyle w:val="CodeB"/>
      </w:pPr>
      <w:r w:rsidRPr="00BE5950">
        <w:t>}</w:t>
      </w:r>
    </w:p>
    <w:p w14:paraId="0EB1C521" w14:textId="77777777" w:rsidR="00DA013E" w:rsidRPr="00BE5950" w:rsidRDefault="00DA013E" w:rsidP="00BE5950">
      <w:pPr>
        <w:pStyle w:val="CodeB"/>
      </w:pPr>
    </w:p>
    <w:p w14:paraId="54E43FE7" w14:textId="77777777" w:rsidR="00DA013E" w:rsidRPr="00BE5950" w:rsidRDefault="00DA013E" w:rsidP="00BE5950">
      <w:pPr>
        <w:pStyle w:val="CodeB"/>
      </w:pPr>
      <w:r w:rsidRPr="00BE5950">
        <w:t>enum Message {</w:t>
      </w:r>
    </w:p>
    <w:p w14:paraId="5374749B" w14:textId="77777777" w:rsidR="00DA013E" w:rsidRPr="00BE5950" w:rsidRDefault="00DA013E" w:rsidP="00BE5950">
      <w:pPr>
        <w:pStyle w:val="CodeB"/>
      </w:pPr>
      <w:r w:rsidRPr="00BE5950">
        <w:t xml:space="preserve">    Quit,</w:t>
      </w:r>
    </w:p>
    <w:p w14:paraId="35AA4988" w14:textId="77777777" w:rsidR="00DA013E" w:rsidRPr="00BE5950" w:rsidRDefault="00DA013E" w:rsidP="00BE5950">
      <w:pPr>
        <w:pStyle w:val="CodeB"/>
      </w:pPr>
      <w:r w:rsidRPr="00BE5950">
        <w:t xml:space="preserve">    Move { x: i32, y: i32 },</w:t>
      </w:r>
    </w:p>
    <w:p w14:paraId="60D3BD79" w14:textId="77777777" w:rsidR="00DA013E" w:rsidRPr="00BE5950" w:rsidRDefault="00DA013E" w:rsidP="00BE5950">
      <w:pPr>
        <w:pStyle w:val="CodeB"/>
      </w:pPr>
      <w:r w:rsidRPr="00BE5950">
        <w:t xml:space="preserve">    Write(String),</w:t>
      </w:r>
    </w:p>
    <w:p w14:paraId="3618A758" w14:textId="77777777" w:rsidR="00DA013E" w:rsidRPr="00BE5950" w:rsidRDefault="00DA013E" w:rsidP="00BE5950">
      <w:pPr>
        <w:pStyle w:val="CodeB"/>
      </w:pPr>
      <w:r w:rsidRPr="00BE5950">
        <w:t xml:space="preserve">    ChangeColor(Color),</w:t>
      </w:r>
    </w:p>
    <w:p w14:paraId="6AD8B362" w14:textId="77777777" w:rsidR="00DA013E" w:rsidRPr="00BE5950" w:rsidRDefault="00DA013E" w:rsidP="00BE5950">
      <w:pPr>
        <w:pStyle w:val="CodeB"/>
      </w:pPr>
      <w:r w:rsidRPr="00BE5950">
        <w:t>}</w:t>
      </w:r>
    </w:p>
    <w:p w14:paraId="16669D55" w14:textId="77777777" w:rsidR="00DA013E" w:rsidRPr="00BE5950" w:rsidRDefault="00DA013E" w:rsidP="00BE5950">
      <w:pPr>
        <w:pStyle w:val="CodeB"/>
      </w:pPr>
    </w:p>
    <w:p w14:paraId="79AE7A8D" w14:textId="77777777" w:rsidR="00DA013E" w:rsidRPr="00BE5950" w:rsidRDefault="00DA013E" w:rsidP="00BE5950">
      <w:pPr>
        <w:pStyle w:val="CodeB"/>
      </w:pPr>
      <w:r w:rsidRPr="00BE5950">
        <w:t>fn main() {</w:t>
      </w:r>
    </w:p>
    <w:p w14:paraId="35A067AA" w14:textId="77777777" w:rsidR="00DA013E" w:rsidRPr="00BE5950" w:rsidRDefault="00DA013E" w:rsidP="00BE5950">
      <w:pPr>
        <w:pStyle w:val="CodeB"/>
      </w:pPr>
      <w:r w:rsidRPr="00BE5950">
        <w:t xml:space="preserve">    let msg = Message::ChangeColor(Color::Hsv(0, 160, 255));</w:t>
      </w:r>
    </w:p>
    <w:p w14:paraId="65B5A2B9" w14:textId="77777777" w:rsidR="00DA013E" w:rsidRPr="00BE5950" w:rsidRDefault="00DA013E" w:rsidP="00BE5950">
      <w:pPr>
        <w:pStyle w:val="CodeB"/>
      </w:pPr>
    </w:p>
    <w:p w14:paraId="0430755E" w14:textId="77777777" w:rsidR="00DA013E" w:rsidRPr="00BE5950" w:rsidRDefault="00DA013E" w:rsidP="00BE5950">
      <w:pPr>
        <w:pStyle w:val="CodeB"/>
      </w:pPr>
      <w:r w:rsidRPr="00BE5950">
        <w:t xml:space="preserve">    match msg {</w:t>
      </w:r>
    </w:p>
    <w:p w14:paraId="521348AD" w14:textId="77777777" w:rsidR="00DA013E" w:rsidRPr="00BE5950" w:rsidRDefault="00DA013E" w:rsidP="00BE5950">
      <w:pPr>
        <w:pStyle w:val="CodeB"/>
      </w:pPr>
      <w:r w:rsidRPr="00BE5950">
        <w:t xml:space="preserve">        Message::ChangeColor(Color::Rgb(r, g, b)) =&gt; {</w:t>
      </w:r>
    </w:p>
    <w:p w14:paraId="48D7F129" w14:textId="77777777" w:rsidR="00DA013E" w:rsidRPr="00BE5950" w:rsidRDefault="00DA013E" w:rsidP="00BE5950">
      <w:pPr>
        <w:pStyle w:val="CodeB"/>
      </w:pPr>
      <w:r w:rsidRPr="00BE5950">
        <w:t xml:space="preserve">            println!(</w:t>
      </w:r>
    </w:p>
    <w:p w14:paraId="1F4B8358" w14:textId="77777777" w:rsidR="00DA013E" w:rsidRPr="00BE5950" w:rsidRDefault="00DA013E" w:rsidP="00BE5950">
      <w:pPr>
        <w:pStyle w:val="CodeB"/>
      </w:pPr>
      <w:r w:rsidRPr="00BE5950">
        <w:t xml:space="preserve">                "Change the color to red {}, green {}, and blue {}",</w:t>
      </w:r>
    </w:p>
    <w:p w14:paraId="2EFA8B74" w14:textId="77777777" w:rsidR="00DA013E" w:rsidRPr="00BE5950" w:rsidRDefault="00DA013E" w:rsidP="00BE5950">
      <w:pPr>
        <w:pStyle w:val="CodeB"/>
      </w:pPr>
      <w:r w:rsidRPr="00BE5950">
        <w:t xml:space="preserve">                r,</w:t>
      </w:r>
    </w:p>
    <w:p w14:paraId="5CC4BBBA" w14:textId="77777777" w:rsidR="00DA013E" w:rsidRPr="00BE5950" w:rsidRDefault="00DA013E" w:rsidP="00BE5950">
      <w:pPr>
        <w:pStyle w:val="CodeB"/>
      </w:pPr>
      <w:r w:rsidRPr="00BE5950">
        <w:t xml:space="preserve">                g,</w:t>
      </w:r>
    </w:p>
    <w:p w14:paraId="0262BF91" w14:textId="77777777" w:rsidR="00DA013E" w:rsidRPr="00BE5950" w:rsidRDefault="00DA013E" w:rsidP="00BE5950">
      <w:pPr>
        <w:pStyle w:val="CodeB"/>
      </w:pPr>
      <w:r w:rsidRPr="00BE5950">
        <w:t xml:space="preserve">                b</w:t>
      </w:r>
    </w:p>
    <w:p w14:paraId="215BCDDB" w14:textId="77777777" w:rsidR="00DA013E" w:rsidRPr="00BE5950" w:rsidRDefault="00DA013E" w:rsidP="00BE5950">
      <w:pPr>
        <w:pStyle w:val="CodeB"/>
      </w:pPr>
      <w:r w:rsidRPr="00BE5950">
        <w:t xml:space="preserve">            )</w:t>
      </w:r>
    </w:p>
    <w:p w14:paraId="59F51C88" w14:textId="77777777" w:rsidR="00DA013E" w:rsidRPr="00BE5950" w:rsidRDefault="00DA013E" w:rsidP="00BE5950">
      <w:pPr>
        <w:pStyle w:val="CodeB"/>
      </w:pPr>
      <w:r w:rsidRPr="00BE5950">
        <w:t xml:space="preserve">        },</w:t>
      </w:r>
    </w:p>
    <w:p w14:paraId="2B54734F" w14:textId="77777777" w:rsidR="00DA013E" w:rsidRPr="00BE5950" w:rsidRDefault="00DA013E" w:rsidP="00BE5950">
      <w:pPr>
        <w:pStyle w:val="CodeB"/>
      </w:pPr>
      <w:r w:rsidRPr="00BE5950">
        <w:t xml:space="preserve">        Message::ChangeColor(Color::Hsv(h, s, v)) =&gt; {</w:t>
      </w:r>
    </w:p>
    <w:p w14:paraId="61D878BC" w14:textId="77777777" w:rsidR="00DA013E" w:rsidRPr="00BE5950" w:rsidRDefault="00DA013E" w:rsidP="00BE5950">
      <w:pPr>
        <w:pStyle w:val="CodeB"/>
      </w:pPr>
      <w:r w:rsidRPr="00BE5950">
        <w:t xml:space="preserve">            println!(</w:t>
      </w:r>
    </w:p>
    <w:p w14:paraId="489CB8BC" w14:textId="77777777" w:rsidR="00DA013E" w:rsidRPr="00BE5950" w:rsidRDefault="00DA013E" w:rsidP="00BE5950">
      <w:pPr>
        <w:pStyle w:val="CodeB"/>
      </w:pPr>
      <w:r w:rsidRPr="00BE5950">
        <w:t xml:space="preserve">                "Change the color to hue {}, saturation {}, and value {}",</w:t>
      </w:r>
    </w:p>
    <w:p w14:paraId="3F67E87A" w14:textId="77777777" w:rsidR="00DA013E" w:rsidRPr="00BE5950" w:rsidRDefault="00DA013E" w:rsidP="00BE5950">
      <w:pPr>
        <w:pStyle w:val="CodeB"/>
      </w:pPr>
      <w:r w:rsidRPr="00BE5950">
        <w:t xml:space="preserve">                h,</w:t>
      </w:r>
    </w:p>
    <w:p w14:paraId="104E648B" w14:textId="77777777" w:rsidR="00DA013E" w:rsidRPr="00BE5950" w:rsidRDefault="00DA013E" w:rsidP="00BE5950">
      <w:pPr>
        <w:pStyle w:val="CodeB"/>
      </w:pPr>
      <w:r w:rsidRPr="00BE5950">
        <w:t xml:space="preserve">                s,</w:t>
      </w:r>
    </w:p>
    <w:p w14:paraId="2A73E244" w14:textId="77777777" w:rsidR="00DA013E" w:rsidRPr="00BE5950" w:rsidRDefault="00DA013E" w:rsidP="00BE5950">
      <w:pPr>
        <w:pStyle w:val="CodeB"/>
      </w:pPr>
      <w:r w:rsidRPr="00BE5950">
        <w:t xml:space="preserve">                v</w:t>
      </w:r>
    </w:p>
    <w:p w14:paraId="3ABC2644" w14:textId="77777777" w:rsidR="00DA013E" w:rsidRPr="00BE5950" w:rsidRDefault="00DA013E" w:rsidP="00BE5950">
      <w:pPr>
        <w:pStyle w:val="CodeB"/>
      </w:pPr>
      <w:r w:rsidRPr="00BE5950">
        <w:t xml:space="preserve">            )</w:t>
      </w:r>
    </w:p>
    <w:p w14:paraId="5F14D731" w14:textId="77777777" w:rsidR="00DA013E" w:rsidRPr="00BE5950" w:rsidRDefault="00DA013E" w:rsidP="00BE5950">
      <w:pPr>
        <w:pStyle w:val="CodeB"/>
      </w:pPr>
      <w:r w:rsidRPr="00BE5950">
        <w:t xml:space="preserve">        }</w:t>
      </w:r>
    </w:p>
    <w:p w14:paraId="3D90607F" w14:textId="77777777" w:rsidR="00DA013E" w:rsidRPr="00BE5950" w:rsidRDefault="00DA013E" w:rsidP="00BE5950">
      <w:pPr>
        <w:pStyle w:val="CodeB"/>
      </w:pPr>
      <w:r w:rsidRPr="00BE5950">
        <w:lastRenderedPageBreak/>
        <w:t xml:space="preserve">        _ =&gt; ()</w:t>
      </w:r>
    </w:p>
    <w:p w14:paraId="66D2BEFA" w14:textId="77777777" w:rsidR="00DA013E" w:rsidRPr="00BE5950" w:rsidRDefault="00DA013E" w:rsidP="00BE5950">
      <w:pPr>
        <w:pStyle w:val="CodeB"/>
      </w:pPr>
      <w:r w:rsidRPr="00BE5950">
        <w:t xml:space="preserve">    }</w:t>
      </w:r>
    </w:p>
    <w:p w14:paraId="3DF56AAA" w14:textId="77777777" w:rsidR="00DA013E" w:rsidRPr="00BE5950" w:rsidRDefault="00DA013E" w:rsidP="00BE5950">
      <w:pPr>
        <w:pStyle w:val="CodeC"/>
      </w:pPr>
      <w:r w:rsidRPr="00BE5950">
        <w:t>}</w:t>
      </w:r>
    </w:p>
    <w:p w14:paraId="0B09E08A" w14:textId="77777777" w:rsidR="00DA013E" w:rsidRDefault="00DA013E" w:rsidP="00BE5950">
      <w:pPr>
        <w:pStyle w:val="Listing"/>
      </w:pPr>
      <w:r>
        <w:rPr>
          <w:rStyle w:val="Caption1"/>
          <w:rFonts w:ascii="Roboto Condensed" w:hAnsi="Roboto Condensed"/>
          <w:color w:val="222222"/>
          <w:sz w:val="23"/>
          <w:szCs w:val="23"/>
        </w:rPr>
        <w:t>Listing 18-16: Matching on nested enums</w:t>
      </w:r>
    </w:p>
    <w:p w14:paraId="14F7CD60" w14:textId="44E6807B" w:rsidR="00DA013E" w:rsidRDefault="00DA013E" w:rsidP="00BE5950">
      <w:pPr>
        <w:pStyle w:val="Body"/>
      </w:pPr>
      <w:r>
        <w:t>The pattern of the first arm in the</w:t>
      </w:r>
      <w:ins w:id="8" w:author="Carol Nichols" w:date="2019-02-15T13:13:00Z">
        <w:r w:rsidR="008C0547">
          <w:t xml:space="preserve"> </w:t>
        </w:r>
      </w:ins>
      <w:del w:id="9" w:author="Carol Nichols" w:date="2019-02-15T13:13:00Z">
        <w:r w:rsidDel="008C0547">
          <w:delText> </w:delText>
        </w:r>
      </w:del>
      <w:r w:rsidRPr="00BE5950">
        <w:rPr>
          <w:rStyle w:val="Literal"/>
        </w:rPr>
        <w:t>match</w:t>
      </w:r>
      <w:del w:id="10" w:author="Carol Nichols" w:date="2019-02-15T13:13:00Z">
        <w:r w:rsidDel="00036368">
          <w:delText> </w:delText>
        </w:r>
      </w:del>
      <w:ins w:id="11" w:author="Carol Nichols" w:date="2019-02-15T13:13:00Z">
        <w:r w:rsidR="00036368">
          <w:t xml:space="preserve"> </w:t>
        </w:r>
      </w:ins>
      <w:r>
        <w:t>expression matches a</w:t>
      </w:r>
      <w:r w:rsidR="00BE5950">
        <w:t xml:space="preserve"> </w:t>
      </w:r>
      <w:r w:rsidRPr="00BE5950">
        <w:rPr>
          <w:rStyle w:val="Literal"/>
        </w:rPr>
        <w:t>Message::ChangeColor</w:t>
      </w:r>
      <w:del w:id="12" w:author="Carol Nichols" w:date="2019-02-15T13:13:00Z">
        <w:r w:rsidDel="002E021B">
          <w:delText> </w:delText>
        </w:r>
      </w:del>
      <w:ins w:id="13" w:author="Carol Nichols" w:date="2019-02-15T13:13:00Z">
        <w:r w:rsidR="002E021B">
          <w:t xml:space="preserve"> </w:t>
        </w:r>
      </w:ins>
      <w:r>
        <w:t>enum variant that contains a</w:t>
      </w:r>
      <w:ins w:id="14" w:author="Carol Nichols" w:date="2019-02-15T13:14:00Z">
        <w:r w:rsidR="00DC333F">
          <w:t xml:space="preserve"> </w:t>
        </w:r>
      </w:ins>
      <w:del w:id="15" w:author="Carol Nichols" w:date="2019-02-15T13:14:00Z">
        <w:r w:rsidDel="00DC333F">
          <w:delText> </w:delText>
        </w:r>
      </w:del>
      <w:r w:rsidRPr="00BE5950">
        <w:rPr>
          <w:rStyle w:val="Literal"/>
        </w:rPr>
        <w:t>Color::Rgb</w:t>
      </w:r>
      <w:del w:id="16" w:author="Carol Nichols" w:date="2019-02-15T13:14:00Z">
        <w:r w:rsidDel="009A3777">
          <w:delText> </w:delText>
        </w:r>
      </w:del>
      <w:ins w:id="17" w:author="Carol Nichols" w:date="2019-02-15T13:14:00Z">
        <w:r w:rsidR="009A3777">
          <w:t xml:space="preserve"> </w:t>
        </w:r>
      </w:ins>
      <w:r>
        <w:t>variant</w:t>
      </w:r>
      <w:del w:id="18" w:author="AnneMarieW" w:date="2019-02-14T10:54:00Z">
        <w:r w:rsidDel="00FE1F4C">
          <w:delText>,</w:delText>
        </w:r>
      </w:del>
      <w:ins w:id="19" w:author="AnneMarieW" w:date="2019-02-14T10:54:00Z">
        <w:r w:rsidR="00FE1F4C">
          <w:t>;</w:t>
        </w:r>
      </w:ins>
      <w:del w:id="20" w:author="AnneMarieW" w:date="2019-02-14T10:54:00Z">
        <w:r w:rsidDel="00FE1F4C">
          <w:delText xml:space="preserve"> and</w:delText>
        </w:r>
      </w:del>
      <w:r w:rsidR="00BE5950">
        <w:t xml:space="preserve"> </w:t>
      </w:r>
      <w:r>
        <w:t>then the pattern binds to the three inner</w:t>
      </w:r>
      <w:ins w:id="21" w:author="Carol Nichols" w:date="2019-02-15T13:15:00Z">
        <w:r w:rsidR="005A7D74">
          <w:t xml:space="preserve"> </w:t>
        </w:r>
      </w:ins>
      <w:del w:id="22" w:author="Carol Nichols" w:date="2019-02-15T13:15:00Z">
        <w:r w:rsidDel="005A7D74">
          <w:delText> </w:delText>
        </w:r>
      </w:del>
      <w:r w:rsidRPr="00BE5950">
        <w:rPr>
          <w:rStyle w:val="Literal"/>
        </w:rPr>
        <w:t>i32</w:t>
      </w:r>
      <w:del w:id="23" w:author="Carol Nichols" w:date="2019-02-15T13:15:00Z">
        <w:r w:rsidDel="005A7D74">
          <w:delText> </w:delText>
        </w:r>
      </w:del>
      <w:ins w:id="24" w:author="Carol Nichols" w:date="2019-02-15T13:15:00Z">
        <w:r w:rsidR="005A7D74">
          <w:t xml:space="preserve"> </w:t>
        </w:r>
      </w:ins>
      <w:r>
        <w:t>values. The pattern of the</w:t>
      </w:r>
      <w:r w:rsidR="00BE5950">
        <w:t xml:space="preserve"> </w:t>
      </w:r>
      <w:r>
        <w:t>second arm also matches a</w:t>
      </w:r>
      <w:ins w:id="25" w:author="Carol Nichols" w:date="2019-02-15T13:15:00Z">
        <w:r w:rsidR="00EB7B3C">
          <w:t xml:space="preserve"> </w:t>
        </w:r>
      </w:ins>
      <w:del w:id="26" w:author="Carol Nichols" w:date="2019-02-15T13:15:00Z">
        <w:r w:rsidDel="00EB7B3C">
          <w:delText> </w:delText>
        </w:r>
      </w:del>
      <w:r w:rsidRPr="00BE5950">
        <w:rPr>
          <w:rStyle w:val="Literal"/>
        </w:rPr>
        <w:t>Message::ChangeColor</w:t>
      </w:r>
      <w:del w:id="27" w:author="Carol Nichols" w:date="2019-02-15T13:15:00Z">
        <w:r w:rsidDel="00EB7B3C">
          <w:delText> </w:delText>
        </w:r>
      </w:del>
      <w:ins w:id="28" w:author="Carol Nichols" w:date="2019-02-15T13:15:00Z">
        <w:r w:rsidR="00EB7B3C">
          <w:t xml:space="preserve"> </w:t>
        </w:r>
      </w:ins>
      <w:r>
        <w:t>enum variant, but the inner</w:t>
      </w:r>
      <w:r w:rsidR="00BE5950">
        <w:t xml:space="preserve"> </w:t>
      </w:r>
      <w:r>
        <w:t>enum matches the</w:t>
      </w:r>
      <w:ins w:id="29" w:author="Carol Nichols" w:date="2019-02-15T13:16:00Z">
        <w:r w:rsidR="001F0341">
          <w:t xml:space="preserve"> </w:t>
        </w:r>
      </w:ins>
      <w:del w:id="30" w:author="Carol Nichols" w:date="2019-02-15T13:16:00Z">
        <w:r w:rsidDel="001F0341">
          <w:delText> </w:delText>
        </w:r>
      </w:del>
      <w:r w:rsidRPr="00BE5950">
        <w:rPr>
          <w:rStyle w:val="Literal"/>
        </w:rPr>
        <w:t>Color::Hsv</w:t>
      </w:r>
      <w:del w:id="31" w:author="Carol Nichols" w:date="2019-02-15T13:16:00Z">
        <w:r w:rsidDel="001F0341">
          <w:delText> </w:delText>
        </w:r>
      </w:del>
      <w:ins w:id="32" w:author="Carol Nichols" w:date="2019-02-15T13:16:00Z">
        <w:r w:rsidR="001F0341">
          <w:t xml:space="preserve"> </w:t>
        </w:r>
      </w:ins>
      <w:r>
        <w:t>variant instead. We can specify these complex</w:t>
      </w:r>
      <w:r w:rsidR="00BE5950">
        <w:t xml:space="preserve"> </w:t>
      </w:r>
      <w:r>
        <w:t>conditions in one</w:t>
      </w:r>
      <w:ins w:id="33" w:author="Carol Nichols" w:date="2019-02-15T13:16:00Z">
        <w:r w:rsidR="00305670">
          <w:t xml:space="preserve"> </w:t>
        </w:r>
      </w:ins>
      <w:del w:id="34" w:author="Carol Nichols" w:date="2019-02-15T13:16:00Z">
        <w:r w:rsidDel="00305670">
          <w:delText> </w:delText>
        </w:r>
      </w:del>
      <w:r w:rsidRPr="00BE5950">
        <w:rPr>
          <w:rStyle w:val="Literal"/>
        </w:rPr>
        <w:t>match</w:t>
      </w:r>
      <w:bookmarkStart w:id="35" w:name="_GoBack"/>
      <w:bookmarkEnd w:id="35"/>
      <w:del w:id="36" w:author="Carol Nichols" w:date="2019-02-15T13:16:00Z">
        <w:r w:rsidDel="00305670">
          <w:delText> </w:delText>
        </w:r>
      </w:del>
      <w:ins w:id="37" w:author="Carol Nichols" w:date="2019-02-15T13:16:00Z">
        <w:r w:rsidR="00305670">
          <w:t xml:space="preserve"> </w:t>
        </w:r>
      </w:ins>
      <w:r>
        <w:t>expression</w:t>
      </w:r>
      <w:ins w:id="38" w:author="AnneMarieW" w:date="2019-02-14T10:54:00Z">
        <w:r w:rsidR="00FE1F4C">
          <w:t>,</w:t>
        </w:r>
      </w:ins>
      <w:r>
        <w:t xml:space="preserve"> even though two enums are involved.</w:t>
      </w:r>
    </w:p>
    <w:sectPr w:rsidR="00DA0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Times New Roman"/>
    <w:panose1 w:val="020B0602020204020303"/>
    <w:charset w:val="01"/>
    <w:family w:val="roman"/>
    <w:pitch w:val="variable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ogma">
    <w:altName w:val="Times New Roman"/>
    <w:panose1 w:val="020B0604020202020204"/>
    <w:charset w:val="01"/>
    <w:family w:val="roman"/>
    <w:pitch w:val="variable"/>
  </w:font>
  <w:font w:name="NewBaskerville">
    <w:altName w:val="Times New Roman"/>
    <w:panose1 w:val="020B0604020202020204"/>
    <w:charset w:val="01"/>
    <w:family w:val="roman"/>
    <w:pitch w:val="variable"/>
  </w:font>
  <w:font w:name="Futura-Heavy">
    <w:altName w:val="Times New Roman"/>
    <w:panose1 w:val="020B0602020204020303"/>
    <w:charset w:val="01"/>
    <w:family w:val="roman"/>
    <w:pitch w:val="variable"/>
  </w:font>
  <w:font w:name="Times">
    <w:panose1 w:val="00000500000000020000"/>
    <w:charset w:val="00"/>
    <w:family w:val="auto"/>
    <w:notTrueType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linkStyle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4B61"/>
    <w:rsid w:val="00036368"/>
    <w:rsid w:val="000C33A6"/>
    <w:rsid w:val="00135FFF"/>
    <w:rsid w:val="001F0341"/>
    <w:rsid w:val="002111CD"/>
    <w:rsid w:val="00224771"/>
    <w:rsid w:val="0023252F"/>
    <w:rsid w:val="002448B9"/>
    <w:rsid w:val="00271DF1"/>
    <w:rsid w:val="0029745D"/>
    <w:rsid w:val="002B7BAC"/>
    <w:rsid w:val="002E021B"/>
    <w:rsid w:val="002E6DE5"/>
    <w:rsid w:val="00305670"/>
    <w:rsid w:val="00306681"/>
    <w:rsid w:val="003257B8"/>
    <w:rsid w:val="00366D5A"/>
    <w:rsid w:val="003E21B6"/>
    <w:rsid w:val="003F3465"/>
    <w:rsid w:val="003F5712"/>
    <w:rsid w:val="004A178A"/>
    <w:rsid w:val="004B7A6D"/>
    <w:rsid w:val="004C638B"/>
    <w:rsid w:val="004F2399"/>
    <w:rsid w:val="005370D0"/>
    <w:rsid w:val="005A7D74"/>
    <w:rsid w:val="005D5F50"/>
    <w:rsid w:val="00634012"/>
    <w:rsid w:val="006A048B"/>
    <w:rsid w:val="007225F3"/>
    <w:rsid w:val="00755DBF"/>
    <w:rsid w:val="0079381C"/>
    <w:rsid w:val="007B397E"/>
    <w:rsid w:val="008135A3"/>
    <w:rsid w:val="0087394F"/>
    <w:rsid w:val="008C0547"/>
    <w:rsid w:val="008D5B92"/>
    <w:rsid w:val="00900E66"/>
    <w:rsid w:val="009A3777"/>
    <w:rsid w:val="009F4188"/>
    <w:rsid w:val="00A05A8A"/>
    <w:rsid w:val="00AC6D3F"/>
    <w:rsid w:val="00AF62B7"/>
    <w:rsid w:val="00B00C55"/>
    <w:rsid w:val="00B51F01"/>
    <w:rsid w:val="00BA1CA0"/>
    <w:rsid w:val="00BC3EEE"/>
    <w:rsid w:val="00BC4CFD"/>
    <w:rsid w:val="00BE5950"/>
    <w:rsid w:val="00C101E7"/>
    <w:rsid w:val="00C6222F"/>
    <w:rsid w:val="00CB57DE"/>
    <w:rsid w:val="00CC3E59"/>
    <w:rsid w:val="00CC6B9B"/>
    <w:rsid w:val="00CC7567"/>
    <w:rsid w:val="00CE4289"/>
    <w:rsid w:val="00D15FEF"/>
    <w:rsid w:val="00D27FAE"/>
    <w:rsid w:val="00D37BF3"/>
    <w:rsid w:val="00D61DC7"/>
    <w:rsid w:val="00DA013E"/>
    <w:rsid w:val="00DB1DDD"/>
    <w:rsid w:val="00DC2874"/>
    <w:rsid w:val="00DC333F"/>
    <w:rsid w:val="00DD016D"/>
    <w:rsid w:val="00E14B61"/>
    <w:rsid w:val="00E16851"/>
    <w:rsid w:val="00E657A0"/>
    <w:rsid w:val="00EA4006"/>
    <w:rsid w:val="00EA49A1"/>
    <w:rsid w:val="00EB7B3C"/>
    <w:rsid w:val="00F1209B"/>
    <w:rsid w:val="00F930E6"/>
    <w:rsid w:val="00FD30DE"/>
    <w:rsid w:val="00FE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AD31"/>
  <w15:docId w15:val="{989BE46D-F5EF-4745-AB0A-9D3EB422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F23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D016D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D016D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D016D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D016D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D016D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D016D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D016D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D016D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D016D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4B6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14B6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14B6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14B6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14B6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14B6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14B6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14B6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14B61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DD016D"/>
    <w:pPr>
      <w:numPr>
        <w:numId w:val="13"/>
      </w:numPr>
    </w:pPr>
  </w:style>
  <w:style w:type="numbering" w:styleId="1ai">
    <w:name w:val="Outline List 1"/>
    <w:basedOn w:val="NoList"/>
    <w:semiHidden/>
    <w:rsid w:val="00DD016D"/>
    <w:pPr>
      <w:numPr>
        <w:numId w:val="14"/>
      </w:numPr>
    </w:pPr>
  </w:style>
  <w:style w:type="numbering" w:styleId="ArticleSection">
    <w:name w:val="Outline List 3"/>
    <w:basedOn w:val="NoList"/>
    <w:semiHidden/>
    <w:rsid w:val="00DD016D"/>
    <w:pPr>
      <w:numPr>
        <w:numId w:val="15"/>
      </w:numPr>
    </w:pPr>
  </w:style>
  <w:style w:type="paragraph" w:styleId="BlockText">
    <w:name w:val="Block Text"/>
    <w:basedOn w:val="Normal"/>
    <w:semiHidden/>
    <w:rsid w:val="00DD016D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DD016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DD016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DD016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14B61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DD016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DD016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DD016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DD016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DD016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14B61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DD016D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DD016D"/>
  </w:style>
  <w:style w:type="character" w:customStyle="1" w:styleId="DateChar">
    <w:name w:val="Date Char"/>
    <w:basedOn w:val="DefaultParagraphFont"/>
    <w:link w:val="Dat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DD016D"/>
  </w:style>
  <w:style w:type="character" w:customStyle="1" w:styleId="E-mailSignatureChar">
    <w:name w:val="E-mail Signature Char"/>
    <w:basedOn w:val="DefaultParagraphFont"/>
    <w:link w:val="E-mailSignatur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DD016D"/>
    <w:rPr>
      <w:i/>
      <w:iCs/>
    </w:rPr>
  </w:style>
  <w:style w:type="paragraph" w:styleId="EnvelopeAddress">
    <w:name w:val="envelope address"/>
    <w:basedOn w:val="Normal"/>
    <w:semiHidden/>
    <w:rsid w:val="00DD016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DD016D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DD016D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DD01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semiHidden/>
    <w:rsid w:val="00DD01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DD016D"/>
  </w:style>
  <w:style w:type="paragraph" w:styleId="HTMLAddress">
    <w:name w:val="HTML Address"/>
    <w:basedOn w:val="Normal"/>
    <w:link w:val="HTMLAddressChar"/>
    <w:semiHidden/>
    <w:rsid w:val="00DD016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14B61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DD016D"/>
    <w:rPr>
      <w:i/>
      <w:iCs/>
    </w:rPr>
  </w:style>
  <w:style w:type="character" w:styleId="HTMLCode">
    <w:name w:val="HTML Code"/>
    <w:basedOn w:val="DefaultParagraphFont"/>
    <w:uiPriority w:val="99"/>
    <w:semiHidden/>
    <w:rsid w:val="00DD016D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DD016D"/>
    <w:rPr>
      <w:i/>
      <w:iCs/>
    </w:rPr>
  </w:style>
  <w:style w:type="character" w:styleId="HTMLKeyboard">
    <w:name w:val="HTML Keyboard"/>
    <w:basedOn w:val="DefaultParagraphFont"/>
    <w:semiHidden/>
    <w:rsid w:val="00DD016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DD016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B61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DD016D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DD016D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DD016D"/>
    <w:rPr>
      <w:i/>
      <w:iCs/>
    </w:rPr>
  </w:style>
  <w:style w:type="character" w:styleId="Hyperlink">
    <w:name w:val="Hyperlink"/>
    <w:basedOn w:val="DefaultParagraphFont"/>
    <w:semiHidden/>
    <w:rsid w:val="00DD016D"/>
    <w:rPr>
      <w:color w:val="0000FF"/>
      <w:u w:val="single"/>
    </w:rPr>
  </w:style>
  <w:style w:type="character" w:styleId="LineNumber">
    <w:name w:val="line number"/>
    <w:basedOn w:val="DefaultParagraphFont"/>
    <w:semiHidden/>
    <w:rsid w:val="00DD016D"/>
  </w:style>
  <w:style w:type="paragraph" w:styleId="List">
    <w:name w:val="List"/>
    <w:basedOn w:val="Normal"/>
    <w:semiHidden/>
    <w:rsid w:val="00DD016D"/>
    <w:pPr>
      <w:ind w:left="360" w:hanging="360"/>
    </w:pPr>
  </w:style>
  <w:style w:type="paragraph" w:styleId="List2">
    <w:name w:val="List 2"/>
    <w:basedOn w:val="Normal"/>
    <w:semiHidden/>
    <w:rsid w:val="00DD016D"/>
    <w:pPr>
      <w:ind w:left="720" w:hanging="360"/>
    </w:pPr>
  </w:style>
  <w:style w:type="paragraph" w:styleId="List3">
    <w:name w:val="List 3"/>
    <w:basedOn w:val="Normal"/>
    <w:semiHidden/>
    <w:rsid w:val="00DD016D"/>
    <w:pPr>
      <w:ind w:left="1080" w:hanging="360"/>
    </w:pPr>
  </w:style>
  <w:style w:type="paragraph" w:styleId="List4">
    <w:name w:val="List 4"/>
    <w:basedOn w:val="Normal"/>
    <w:semiHidden/>
    <w:rsid w:val="00DD016D"/>
    <w:pPr>
      <w:ind w:left="1440" w:hanging="360"/>
    </w:pPr>
  </w:style>
  <w:style w:type="paragraph" w:styleId="List5">
    <w:name w:val="List 5"/>
    <w:basedOn w:val="Normal"/>
    <w:semiHidden/>
    <w:rsid w:val="00DD016D"/>
    <w:pPr>
      <w:ind w:left="1800" w:hanging="360"/>
    </w:pPr>
  </w:style>
  <w:style w:type="paragraph" w:styleId="ListBullet">
    <w:name w:val="List Bullet"/>
    <w:basedOn w:val="Normal"/>
    <w:autoRedefine/>
    <w:semiHidden/>
    <w:rsid w:val="00DD016D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DD016D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DD016D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DD016D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DD016D"/>
    <w:pPr>
      <w:numPr>
        <w:numId w:val="7"/>
      </w:numPr>
    </w:pPr>
  </w:style>
  <w:style w:type="paragraph" w:styleId="ListContinue">
    <w:name w:val="List Continue"/>
    <w:basedOn w:val="Normal"/>
    <w:semiHidden/>
    <w:rsid w:val="00DD016D"/>
    <w:pPr>
      <w:spacing w:after="120"/>
      <w:ind w:left="360"/>
    </w:pPr>
  </w:style>
  <w:style w:type="paragraph" w:styleId="ListContinue2">
    <w:name w:val="List Continue 2"/>
    <w:basedOn w:val="Normal"/>
    <w:semiHidden/>
    <w:rsid w:val="00DD016D"/>
    <w:pPr>
      <w:spacing w:after="120"/>
      <w:ind w:left="720"/>
    </w:pPr>
  </w:style>
  <w:style w:type="paragraph" w:styleId="ListContinue3">
    <w:name w:val="List Continue 3"/>
    <w:basedOn w:val="Normal"/>
    <w:semiHidden/>
    <w:rsid w:val="00DD016D"/>
    <w:pPr>
      <w:spacing w:after="120"/>
      <w:ind w:left="1080"/>
    </w:pPr>
  </w:style>
  <w:style w:type="paragraph" w:styleId="ListContinue4">
    <w:name w:val="List Continue 4"/>
    <w:basedOn w:val="Normal"/>
    <w:semiHidden/>
    <w:rsid w:val="00DD016D"/>
    <w:pPr>
      <w:spacing w:after="120"/>
      <w:ind w:left="1440"/>
    </w:pPr>
  </w:style>
  <w:style w:type="paragraph" w:styleId="ListContinue5">
    <w:name w:val="List Continue 5"/>
    <w:basedOn w:val="Normal"/>
    <w:semiHidden/>
    <w:rsid w:val="00DD016D"/>
    <w:pPr>
      <w:spacing w:after="120"/>
      <w:ind w:left="1800"/>
    </w:pPr>
  </w:style>
  <w:style w:type="paragraph" w:styleId="ListNumber">
    <w:name w:val="List Number"/>
    <w:basedOn w:val="Normal"/>
    <w:semiHidden/>
    <w:rsid w:val="00DD016D"/>
    <w:pPr>
      <w:numPr>
        <w:numId w:val="8"/>
      </w:numPr>
    </w:pPr>
  </w:style>
  <w:style w:type="paragraph" w:styleId="ListNumber2">
    <w:name w:val="List Number 2"/>
    <w:basedOn w:val="Normal"/>
    <w:semiHidden/>
    <w:rsid w:val="00DD016D"/>
    <w:pPr>
      <w:numPr>
        <w:numId w:val="9"/>
      </w:numPr>
    </w:pPr>
  </w:style>
  <w:style w:type="paragraph" w:styleId="ListNumber3">
    <w:name w:val="List Number 3"/>
    <w:basedOn w:val="Normal"/>
    <w:semiHidden/>
    <w:rsid w:val="00DD016D"/>
    <w:pPr>
      <w:numPr>
        <w:numId w:val="10"/>
      </w:numPr>
    </w:pPr>
  </w:style>
  <w:style w:type="paragraph" w:styleId="ListNumber4">
    <w:name w:val="List Number 4"/>
    <w:basedOn w:val="Normal"/>
    <w:semiHidden/>
    <w:rsid w:val="00DD016D"/>
    <w:pPr>
      <w:numPr>
        <w:numId w:val="11"/>
      </w:numPr>
    </w:pPr>
  </w:style>
  <w:style w:type="paragraph" w:styleId="ListNumber5">
    <w:name w:val="List Number 5"/>
    <w:basedOn w:val="Normal"/>
    <w:semiHidden/>
    <w:rsid w:val="00DD016D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DD0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14B61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DD016D"/>
    <w:rPr>
      <w:sz w:val="24"/>
      <w:szCs w:val="24"/>
    </w:rPr>
  </w:style>
  <w:style w:type="paragraph" w:styleId="NormalIndent">
    <w:name w:val="Normal Indent"/>
    <w:basedOn w:val="Normal"/>
    <w:semiHidden/>
    <w:rsid w:val="00DD01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DD016D"/>
  </w:style>
  <w:style w:type="character" w:customStyle="1" w:styleId="NoteHeadingChar">
    <w:name w:val="Note Heading Char"/>
    <w:basedOn w:val="DefaultParagraphFont"/>
    <w:link w:val="NoteHeading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DD016D"/>
  </w:style>
  <w:style w:type="paragraph" w:styleId="PlainText">
    <w:name w:val="Plain Text"/>
    <w:basedOn w:val="Normal"/>
    <w:link w:val="PlainTextChar"/>
    <w:semiHidden/>
    <w:rsid w:val="00DD016D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E14B61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DD016D"/>
  </w:style>
  <w:style w:type="character" w:customStyle="1" w:styleId="SalutationChar">
    <w:name w:val="Salutation Char"/>
    <w:basedOn w:val="DefaultParagraphFont"/>
    <w:link w:val="Salutation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DD016D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E14B61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DD016D"/>
    <w:rPr>
      <w:b/>
      <w:bCs/>
    </w:rPr>
  </w:style>
  <w:style w:type="paragraph" w:styleId="Subtitle">
    <w:name w:val="Subtitle"/>
    <w:basedOn w:val="Normal"/>
    <w:link w:val="SubtitleChar"/>
    <w:qFormat/>
    <w:rsid w:val="00DD016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14B61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DD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DD016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14B6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DD01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DD016D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DD016D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DD016D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DD016D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DD016D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DD016D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DD016D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DD016D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DD016D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DD016D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DD016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DD016D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DD016D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DD016D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DD016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DD016D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DD016D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DD016D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DD016D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DD016D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DD016D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DD016D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DD016D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DD016D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DD016D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DD016D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DD016D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DD016D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DD016D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DD016D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DD016D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DD016D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DD016D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DD016D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DD016D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DD016D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DD016D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DD016D"/>
    <w:rPr>
      <w:b/>
      <w:color w:val="0000FF"/>
    </w:rPr>
  </w:style>
  <w:style w:type="character" w:customStyle="1" w:styleId="EmphasisItalic">
    <w:name w:val="EmphasisItalic"/>
    <w:basedOn w:val="DefaultParagraphFont"/>
    <w:rsid w:val="00DD016D"/>
    <w:rPr>
      <w:i/>
      <w:color w:val="0000FF"/>
    </w:rPr>
  </w:style>
  <w:style w:type="character" w:customStyle="1" w:styleId="EmphasisBoldItal">
    <w:name w:val="EmphasisBoldItal"/>
    <w:basedOn w:val="DefaultParagraphFont"/>
    <w:rsid w:val="00DD016D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DD016D"/>
    <w:rPr>
      <w:color w:val="0000FF"/>
    </w:rPr>
  </w:style>
  <w:style w:type="character" w:customStyle="1" w:styleId="Keycap">
    <w:name w:val="Keycap"/>
    <w:basedOn w:val="DefaultParagraphFont"/>
    <w:rsid w:val="00DD016D"/>
    <w:rPr>
      <w:smallCaps/>
      <w:color w:val="0000FF"/>
    </w:rPr>
  </w:style>
  <w:style w:type="character" w:customStyle="1" w:styleId="Literal">
    <w:name w:val="Literal"/>
    <w:basedOn w:val="DefaultParagraphFont"/>
    <w:rsid w:val="00DD016D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DD016D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DD016D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DD016D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DD016D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DD016D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DD016D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DD016D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DD016D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DD016D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DD016D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DD016D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DD016D"/>
    <w:rPr>
      <w:i/>
      <w:color w:val="CC99FF"/>
    </w:rPr>
  </w:style>
  <w:style w:type="character" w:customStyle="1" w:styleId="Wingdings">
    <w:name w:val="Wingdings"/>
    <w:basedOn w:val="DefaultParagraphFont"/>
    <w:rsid w:val="00DD016D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DD016D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DD016D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DD016D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DD016D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DD016D"/>
    <w:rPr>
      <w:i/>
      <w:color w:val="CC99FF"/>
    </w:rPr>
  </w:style>
  <w:style w:type="character" w:customStyle="1" w:styleId="LiteralBox">
    <w:name w:val="LiteralBox"/>
    <w:basedOn w:val="Literal"/>
    <w:rsid w:val="00DD016D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DD016D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DD016D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DD016D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DD016D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DD016D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DD016D"/>
    <w:rPr>
      <w:color w:val="808080"/>
    </w:rPr>
  </w:style>
  <w:style w:type="paragraph" w:customStyle="1" w:styleId="BodyBox">
    <w:name w:val="BodyBox"/>
    <w:basedOn w:val="Body"/>
    <w:rsid w:val="00DD016D"/>
    <w:rPr>
      <w:color w:val="808080"/>
    </w:rPr>
  </w:style>
  <w:style w:type="paragraph" w:customStyle="1" w:styleId="ListHeadBox">
    <w:name w:val="ListHeadBox"/>
    <w:basedOn w:val="ListHead"/>
    <w:autoRedefine/>
    <w:rsid w:val="00DD016D"/>
    <w:rPr>
      <w:color w:val="808080"/>
    </w:rPr>
  </w:style>
  <w:style w:type="paragraph" w:customStyle="1" w:styleId="ListBodyBox">
    <w:name w:val="ListBodyBox"/>
    <w:basedOn w:val="ListBody"/>
    <w:autoRedefine/>
    <w:rsid w:val="00DD016D"/>
    <w:rPr>
      <w:color w:val="808080"/>
    </w:rPr>
  </w:style>
  <w:style w:type="paragraph" w:customStyle="1" w:styleId="NumListABox">
    <w:name w:val="NumListA Box"/>
    <w:basedOn w:val="NumListA"/>
    <w:autoRedefine/>
    <w:rsid w:val="00DD016D"/>
    <w:rPr>
      <w:color w:val="666699"/>
    </w:rPr>
  </w:style>
  <w:style w:type="paragraph" w:customStyle="1" w:styleId="NumListBBox">
    <w:name w:val="NumListB Box"/>
    <w:basedOn w:val="NumListB"/>
    <w:autoRedefine/>
    <w:rsid w:val="00DD016D"/>
    <w:rPr>
      <w:color w:val="666699"/>
    </w:rPr>
  </w:style>
  <w:style w:type="paragraph" w:customStyle="1" w:styleId="NumListCBox">
    <w:name w:val="NumListC Box"/>
    <w:basedOn w:val="NumListC"/>
    <w:autoRedefine/>
    <w:rsid w:val="00DD016D"/>
    <w:rPr>
      <w:color w:val="666699"/>
    </w:rPr>
  </w:style>
  <w:style w:type="paragraph" w:customStyle="1" w:styleId="FootnoteBox">
    <w:name w:val="FootnoteBox"/>
    <w:basedOn w:val="BodyFirstBox"/>
    <w:autoRedefine/>
    <w:rsid w:val="00DD016D"/>
    <w:rPr>
      <w:sz w:val="20"/>
    </w:rPr>
  </w:style>
  <w:style w:type="paragraph" w:customStyle="1" w:styleId="AnchorSidehead">
    <w:name w:val="Anchor Sidehead"/>
    <w:autoRedefine/>
    <w:rsid w:val="00DD016D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DD016D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DD016D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DD016D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DD016D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DD016D"/>
    <w:rPr>
      <w:color w:val="999999"/>
    </w:rPr>
  </w:style>
  <w:style w:type="character" w:customStyle="1" w:styleId="WingdingsSmall">
    <w:name w:val="Wingdings Small"/>
    <w:basedOn w:val="Wingdings"/>
    <w:rsid w:val="00DD016D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DD016D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DD016D"/>
    <w:rPr>
      <w:color w:val="999999"/>
    </w:rPr>
  </w:style>
  <w:style w:type="paragraph" w:customStyle="1" w:styleId="CodeSingleWingding">
    <w:name w:val="CodeSingle Wingding"/>
    <w:basedOn w:val="CodeSingle"/>
    <w:autoRedefine/>
    <w:rsid w:val="00DD016D"/>
    <w:rPr>
      <w:color w:val="999999"/>
    </w:rPr>
  </w:style>
  <w:style w:type="character" w:customStyle="1" w:styleId="EmphasisItalicFoot">
    <w:name w:val="EmphasisItalicFoot"/>
    <w:basedOn w:val="EmphasisItalic"/>
    <w:rsid w:val="00DD016D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DD016D"/>
  </w:style>
  <w:style w:type="character" w:customStyle="1" w:styleId="Italic">
    <w:name w:val="Italic"/>
    <w:basedOn w:val="EmphasisItalic"/>
    <w:rsid w:val="00DD016D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DD016D"/>
    <w:rPr>
      <w:color w:val="CC99FF"/>
    </w:rPr>
  </w:style>
  <w:style w:type="paragraph" w:customStyle="1" w:styleId="ListPlainBBox">
    <w:name w:val="List Plain B Box"/>
    <w:basedOn w:val="ListPlainB"/>
    <w:autoRedefine/>
    <w:rsid w:val="00DD016D"/>
    <w:rPr>
      <w:color w:val="CC99FF"/>
    </w:rPr>
  </w:style>
  <w:style w:type="paragraph" w:customStyle="1" w:styleId="ListPlainCBox">
    <w:name w:val="List Plain C Box"/>
    <w:basedOn w:val="ListPlainC"/>
    <w:autoRedefine/>
    <w:rsid w:val="00DD016D"/>
    <w:rPr>
      <w:color w:val="CC99FF"/>
    </w:rPr>
  </w:style>
  <w:style w:type="paragraph" w:customStyle="1" w:styleId="BulletABox">
    <w:name w:val="BulletA Box"/>
    <w:basedOn w:val="BulletA"/>
    <w:autoRedefine/>
    <w:rsid w:val="00DD016D"/>
    <w:rPr>
      <w:color w:val="33CCCC"/>
    </w:rPr>
  </w:style>
  <w:style w:type="paragraph" w:customStyle="1" w:styleId="BulletBBox">
    <w:name w:val="BulletB Box"/>
    <w:basedOn w:val="BulletB"/>
    <w:autoRedefine/>
    <w:rsid w:val="00DD016D"/>
    <w:rPr>
      <w:color w:val="33CCCC"/>
    </w:rPr>
  </w:style>
  <w:style w:type="paragraph" w:customStyle="1" w:styleId="BulletCBox">
    <w:name w:val="BulletC Box"/>
    <w:basedOn w:val="BulletC"/>
    <w:autoRedefine/>
    <w:rsid w:val="00DD016D"/>
    <w:rPr>
      <w:color w:val="33CCCC"/>
    </w:rPr>
  </w:style>
  <w:style w:type="paragraph" w:customStyle="1" w:styleId="CaptionBox">
    <w:name w:val="CaptionBox"/>
    <w:basedOn w:val="Caption"/>
    <w:autoRedefine/>
    <w:rsid w:val="00DD016D"/>
    <w:rPr>
      <w:color w:val="808080"/>
    </w:rPr>
  </w:style>
  <w:style w:type="character" w:customStyle="1" w:styleId="EmphasisNote">
    <w:name w:val="EmphasisNote"/>
    <w:basedOn w:val="EmphasisRevItal"/>
    <w:rsid w:val="00DD016D"/>
    <w:rPr>
      <w:color w:val="3366FF"/>
    </w:rPr>
  </w:style>
  <w:style w:type="character" w:customStyle="1" w:styleId="EmphasisBoldBox">
    <w:name w:val="EmphasisBoldBox"/>
    <w:basedOn w:val="EmphasisBold"/>
    <w:rsid w:val="00DD016D"/>
    <w:rPr>
      <w:b/>
      <w:color w:val="3366FF"/>
    </w:rPr>
  </w:style>
  <w:style w:type="paragraph" w:customStyle="1" w:styleId="Epigraph">
    <w:name w:val="Epigraph"/>
    <w:basedOn w:val="BlockQuote"/>
    <w:autoRedefine/>
    <w:rsid w:val="00DD016D"/>
    <w:pPr>
      <w:ind w:left="1080" w:right="1080"/>
    </w:pPr>
    <w:rPr>
      <w:i/>
    </w:rPr>
  </w:style>
  <w:style w:type="character" w:customStyle="1" w:styleId="hljs-preprocessor">
    <w:name w:val="hljs-preprocessor"/>
    <w:basedOn w:val="DefaultParagraphFont"/>
    <w:rsid w:val="00E14B61"/>
  </w:style>
  <w:style w:type="character" w:customStyle="1" w:styleId="hljs-keyword">
    <w:name w:val="hljs-keyword"/>
    <w:basedOn w:val="DefaultParagraphFont"/>
    <w:rsid w:val="00E14B61"/>
  </w:style>
  <w:style w:type="character" w:customStyle="1" w:styleId="hljs-function">
    <w:name w:val="hljs-function"/>
    <w:basedOn w:val="DefaultParagraphFont"/>
    <w:rsid w:val="00E14B61"/>
  </w:style>
  <w:style w:type="character" w:customStyle="1" w:styleId="hljs-title">
    <w:name w:val="hljs-title"/>
    <w:basedOn w:val="DefaultParagraphFont"/>
    <w:rsid w:val="00E14B61"/>
  </w:style>
  <w:style w:type="character" w:customStyle="1" w:styleId="hljs-number">
    <w:name w:val="hljs-number"/>
    <w:basedOn w:val="DefaultParagraphFont"/>
    <w:rsid w:val="00E14B61"/>
  </w:style>
  <w:style w:type="character" w:customStyle="1" w:styleId="hljs-string">
    <w:name w:val="hljs-string"/>
    <w:basedOn w:val="DefaultParagraphFont"/>
    <w:rsid w:val="00E14B61"/>
  </w:style>
  <w:style w:type="paragraph" w:styleId="BalloonText">
    <w:name w:val="Balloon Text"/>
    <w:basedOn w:val="Normal"/>
    <w:link w:val="BalloonTextChar"/>
    <w:uiPriority w:val="99"/>
    <w:semiHidden/>
    <w:unhideWhenUsed/>
    <w:rsid w:val="003F3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6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34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6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6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6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ljs-builtin">
    <w:name w:val="hljs-built_in"/>
    <w:basedOn w:val="DefaultParagraphFont"/>
    <w:rsid w:val="00DA013E"/>
  </w:style>
  <w:style w:type="character" w:customStyle="1" w:styleId="Caption1">
    <w:name w:val="Caption1"/>
    <w:basedOn w:val="DefaultParagraphFont"/>
    <w:rsid w:val="00DA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0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User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C:\Users\User\Google Drive\Liz NSP\xx Useful Stuff\Author Packet\WordTemplate.dot</Template>
  <TotalTime>7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Carol Nichols</cp:lastModifiedBy>
  <cp:revision>13</cp:revision>
  <dcterms:created xsi:type="dcterms:W3CDTF">2019-02-14T18:51:00Z</dcterms:created>
  <dcterms:modified xsi:type="dcterms:W3CDTF">2019-02-15T18:16:00Z</dcterms:modified>
</cp:coreProperties>
</file>