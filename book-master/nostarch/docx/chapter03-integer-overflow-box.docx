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B259" w14:textId="77777777" w:rsidR="00BB49EE" w:rsidRPr="005340FC" w:rsidRDefault="00BB49EE" w:rsidP="005340FC">
      <w:pPr>
        <w:pStyle w:val="AuthorQuery"/>
      </w:pPr>
      <w:r w:rsidRPr="005340FC">
        <w:rPr>
          <w:rFonts w:hint="eastAsia"/>
        </w:rPr>
        <w:t xml:space="preserve">Please place this text in a box after the </w:t>
      </w:r>
      <w:r w:rsidRPr="005340FC">
        <w:rPr>
          <w:rFonts w:hint="eastAsia"/>
        </w:rPr>
        <w:t>“</w:t>
      </w:r>
      <w:r w:rsidRPr="005340FC">
        <w:rPr>
          <w:rFonts w:hint="eastAsia"/>
        </w:rPr>
        <w:t>Integer Types</w:t>
      </w:r>
      <w:r w:rsidRPr="005340FC">
        <w:rPr>
          <w:rFonts w:hint="eastAsia"/>
        </w:rPr>
        <w:t>”</w:t>
      </w:r>
      <w:r w:rsidRPr="005340FC">
        <w:rPr>
          <w:rFonts w:hint="eastAsia"/>
        </w:rPr>
        <w:t xml:space="preserve"> section ends and before the </w:t>
      </w:r>
      <w:r w:rsidRPr="005340FC">
        <w:rPr>
          <w:rFonts w:hint="eastAsia"/>
        </w:rPr>
        <w:t>“</w:t>
      </w:r>
      <w:r w:rsidRPr="005340FC">
        <w:rPr>
          <w:rFonts w:hint="eastAsia"/>
        </w:rPr>
        <w:t>Floating-Point Types</w:t>
      </w:r>
      <w:r w:rsidRPr="005340FC">
        <w:rPr>
          <w:rFonts w:hint="eastAsia"/>
        </w:rPr>
        <w:t>”</w:t>
      </w:r>
      <w:r w:rsidRPr="005340FC">
        <w:rPr>
          <w:rFonts w:hint="eastAsia"/>
        </w:rPr>
        <w:t xml:space="preserve"> section begins on page 38.</w:t>
      </w:r>
    </w:p>
    <w:p w14:paraId="2620D441" w14:textId="77777777" w:rsidR="00BB49EE" w:rsidRDefault="00BB49EE" w:rsidP="00BB49EE">
      <w:pPr>
        <w:pStyle w:val="HeadBox"/>
        <w:rPr>
          <w:rFonts w:eastAsia="Microsoft YaHei" w:hint="eastAsia"/>
        </w:rPr>
      </w:pPr>
      <w:bookmarkStart w:id="0" w:name="integer-overflow"/>
      <w:bookmarkEnd w:id="0"/>
      <w:r>
        <w:rPr>
          <w:rFonts w:eastAsia="Microsoft YaHei" w:hint="eastAsia"/>
        </w:rPr>
        <w:t>Integer Overflow</w:t>
      </w:r>
    </w:p>
    <w:p w14:paraId="547B85DF" w14:textId="6BCD1901" w:rsidR="00BB49EE" w:rsidRDefault="00BB49EE" w:rsidP="00BB49EE">
      <w:pPr>
        <w:pStyle w:val="BodyFirstBox"/>
        <w:rPr>
          <w:ins w:id="1" w:author="AnneMarieW" w:date="2019-01-10T13:38:00Z"/>
          <w:rFonts w:eastAsia="Microsoft YaHei"/>
        </w:rPr>
      </w:pPr>
      <w:r w:rsidRPr="00BB49EE">
        <w:rPr>
          <w:rFonts w:eastAsia="Microsoft YaHei" w:hint="eastAsia"/>
        </w:rPr>
        <w:t>Let</w:t>
      </w:r>
      <w:r>
        <w:rPr>
          <w:rFonts w:eastAsia="Microsoft YaHei"/>
        </w:rPr>
        <w:t>’</w:t>
      </w:r>
      <w:r w:rsidRPr="00BB49EE">
        <w:rPr>
          <w:rFonts w:eastAsia="Microsoft YaHei" w:hint="eastAsia"/>
        </w:rPr>
        <w:t xml:space="preserve">s say </w:t>
      </w:r>
      <w:del w:id="2" w:author="AnneMarieW" w:date="2019-01-10T13:27:00Z">
        <w:r w:rsidRPr="00BB49EE" w:rsidDel="008839B7">
          <w:rPr>
            <w:rFonts w:eastAsia="Microsoft YaHei" w:hint="eastAsia"/>
          </w:rPr>
          <w:delText xml:space="preserve">that </w:delText>
        </w:r>
      </w:del>
      <w:r w:rsidRPr="00BB49EE">
        <w:rPr>
          <w:rFonts w:eastAsia="Microsoft YaHei" w:hint="eastAsia"/>
        </w:rPr>
        <w:t>you have a variable of type</w:t>
      </w:r>
      <w:ins w:id="3" w:author="AnneMarieW" w:date="2019-01-11T10:09:00Z">
        <w:r w:rsidR="00F3662E">
          <w:rPr>
            <w:rFonts w:eastAsia="Microsoft YaHei"/>
          </w:rPr>
          <w:t xml:space="preserve"> </w:t>
        </w:r>
      </w:ins>
      <w:del w:id="4" w:author="AnneMarieW" w:date="2019-01-11T10:09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u8</w:t>
      </w:r>
      <w:del w:id="5" w:author="AnneMarieW" w:date="2019-01-10T13:27:00Z">
        <w:r w:rsidRPr="00BB49EE" w:rsidDel="008839B7">
          <w:rPr>
            <w:rFonts w:eastAsia="Microsoft YaHei" w:hint="eastAsia"/>
          </w:rPr>
          <w:delText>, which</w:delText>
        </w:r>
      </w:del>
      <w:ins w:id="6" w:author="AnneMarieW" w:date="2019-01-10T13:27:00Z">
        <w:r w:rsidR="008839B7">
          <w:rPr>
            <w:rFonts w:eastAsia="Microsoft YaHei"/>
          </w:rPr>
          <w:t xml:space="preserve"> that</w:t>
        </w:r>
      </w:ins>
      <w:r w:rsidRPr="00BB49EE">
        <w:rPr>
          <w:rFonts w:eastAsia="Microsoft YaHei" w:hint="eastAsia"/>
        </w:rPr>
        <w:t xml:space="preserve"> can hold values</w:t>
      </w:r>
      <w:del w:id="7" w:author="AnneMarieW" w:date="2019-01-11T10:10:00Z">
        <w:r w:rsidRPr="00BB49EE" w:rsidDel="00F3662E">
          <w:rPr>
            <w:rFonts w:eastAsia="Microsoft YaHei" w:hint="eastAsia"/>
          </w:rPr>
          <w:br/>
        </w:r>
      </w:del>
      <w:ins w:id="8" w:author="AnneMarieW" w:date="2019-01-11T10:10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between 0 and 255. If you try to change the variable</w:t>
      </w:r>
      <w:del w:id="9" w:author="Carol Nichols" w:date="2019-01-29T10:30:00Z">
        <w:r w:rsidDel="005340FC">
          <w:rPr>
            <w:rFonts w:eastAsia="Microsoft YaHei"/>
          </w:rPr>
          <w:delText>’</w:delText>
        </w:r>
        <w:r w:rsidRPr="00BB49EE" w:rsidDel="005340FC">
          <w:rPr>
            <w:rFonts w:eastAsia="Microsoft YaHei" w:hint="eastAsia"/>
          </w:rPr>
          <w:delText>s</w:delText>
        </w:r>
      </w:del>
      <w:ins w:id="10" w:author="Carol Nichols" w:date="2019-01-29T10:30:00Z">
        <w:r w:rsidR="005340FC">
          <w:rPr>
            <w:rFonts w:eastAsia="Microsoft YaHei"/>
          </w:rPr>
          <w:t xml:space="preserve"> to a</w:t>
        </w:r>
      </w:ins>
      <w:r w:rsidRPr="00BB49EE">
        <w:rPr>
          <w:rFonts w:eastAsia="Microsoft YaHei" w:hint="eastAsia"/>
        </w:rPr>
        <w:t xml:space="preserve"> value </w:t>
      </w:r>
      <w:del w:id="11" w:author="Carol Nichols" w:date="2019-01-29T10:30:00Z">
        <w:r w:rsidRPr="00BB49EE" w:rsidDel="005340FC">
          <w:rPr>
            <w:rFonts w:eastAsia="Microsoft YaHei" w:hint="eastAsia"/>
          </w:rPr>
          <w:delText xml:space="preserve">beyond </w:delText>
        </w:r>
      </w:del>
      <w:ins w:id="12" w:author="Carol Nichols" w:date="2019-01-29T10:30:00Z">
        <w:r w:rsidR="005340FC">
          <w:rPr>
            <w:rFonts w:eastAsia="Microsoft YaHei"/>
          </w:rPr>
          <w:t>outside of</w:t>
        </w:r>
        <w:r w:rsidR="005340FC" w:rsidRPr="00BB49EE">
          <w:rPr>
            <w:rFonts w:eastAsia="Microsoft YaHei" w:hint="eastAsia"/>
          </w:rPr>
          <w:t xml:space="preserve"> </w:t>
        </w:r>
      </w:ins>
      <w:r w:rsidRPr="00BB49EE">
        <w:rPr>
          <w:rFonts w:eastAsia="Microsoft YaHei" w:hint="eastAsia"/>
        </w:rPr>
        <w:t xml:space="preserve">that </w:t>
      </w:r>
      <w:del w:id="13" w:author="Carol Nichols" w:date="2019-01-29T10:30:00Z">
        <w:r w:rsidRPr="00BB49EE" w:rsidDel="005340FC">
          <w:rPr>
            <w:rFonts w:eastAsia="Microsoft YaHei" w:hint="eastAsia"/>
          </w:rPr>
          <w:delText xml:space="preserve">value </w:delText>
        </w:r>
      </w:del>
      <w:r w:rsidRPr="00BB49EE">
        <w:rPr>
          <w:rFonts w:eastAsia="Microsoft YaHei" w:hint="eastAsia"/>
        </w:rPr>
        <w:t>range</w:t>
      </w:r>
      <w:ins w:id="14" w:author="Carol Nichols" w:date="2019-01-29T10:41:00Z">
        <w:r w:rsidR="00574B17">
          <w:rPr>
            <w:rFonts w:eastAsia="Microsoft YaHei"/>
          </w:rPr>
          <w:t>,</w:t>
        </w:r>
      </w:ins>
      <w:bookmarkStart w:id="15" w:name="_GoBack"/>
      <w:bookmarkEnd w:id="15"/>
      <w:del w:id="16" w:author="Carol Nichols" w:date="2019-01-29T10:41:00Z">
        <w:r w:rsidRPr="00BB49EE" w:rsidDel="00912411">
          <w:rPr>
            <w:rFonts w:eastAsia="Microsoft YaHei" w:hint="eastAsia"/>
          </w:rPr>
          <w:delText xml:space="preserve"> to</w:delText>
        </w:r>
      </w:del>
      <w:ins w:id="17" w:author="Carol Nichols" w:date="2019-01-29T10:41:00Z">
        <w:r w:rsidR="00843DFD">
          <w:rPr>
            <w:rFonts w:eastAsia="Microsoft YaHei"/>
          </w:rPr>
          <w:t xml:space="preserve"> such as</w:t>
        </w:r>
      </w:ins>
      <w:del w:id="18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9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256,</w:t>
      </w:r>
      <w:del w:id="20" w:author="AnneMarieW" w:date="2019-01-10T13:28:00Z">
        <w:r w:rsidRPr="00BB49EE" w:rsidDel="008839B7">
          <w:rPr>
            <w:rFonts w:eastAsia="Microsoft YaHei" w:hint="eastAsia"/>
          </w:rPr>
          <w:delText xml:space="preserve"> something called</w:delText>
        </w:r>
      </w:del>
      <w:ins w:id="21" w:author="AnneMarieW" w:date="2019-01-11T10:12:00Z">
        <w:r w:rsidR="00F3662E">
          <w:rPr>
            <w:rFonts w:eastAsia="Microsoft YaHei"/>
          </w:rPr>
          <w:t xml:space="preserve"> </w:t>
        </w:r>
      </w:ins>
      <w:del w:id="22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23" w:author="AnneMarieW" w:date="2019-01-10T13:28:00Z">
            <w:rPr>
              <w:rStyle w:val="EmphasisBoldItal"/>
              <w:rFonts w:eastAsia="Microsoft YaHei"/>
            </w:rPr>
          </w:rPrChange>
        </w:rPr>
        <w:t>integer overflow</w:t>
      </w:r>
      <w:ins w:id="24" w:author="AnneMarieW" w:date="2019-01-11T10:12:00Z">
        <w:r w:rsidR="00F3662E">
          <w:rPr>
            <w:rFonts w:eastAsia="Microsoft YaHei"/>
          </w:rPr>
          <w:t xml:space="preserve"> </w:t>
        </w:r>
      </w:ins>
      <w:del w:id="25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Fonts w:eastAsia="Microsoft YaHei" w:hint="eastAsia"/>
        </w:rPr>
        <w:t>will occur</w:t>
      </w:r>
      <w:del w:id="26" w:author="Carol Nichols" w:date="2019-01-29T10:30:00Z">
        <w:r w:rsidRPr="00BB49EE" w:rsidDel="00455517">
          <w:rPr>
            <w:rFonts w:eastAsia="Microsoft YaHei" w:hint="eastAsia"/>
          </w:rPr>
          <w:delText>, and</w:delText>
        </w:r>
      </w:del>
      <w:ins w:id="27" w:author="Carol Nichols" w:date="2019-01-29T10:30:00Z">
        <w:r w:rsidR="00455517">
          <w:rPr>
            <w:rFonts w:eastAsia="Microsoft YaHei"/>
          </w:rPr>
          <w:t>.</w:t>
        </w:r>
      </w:ins>
      <w:r w:rsidRPr="00BB49EE">
        <w:rPr>
          <w:rFonts w:eastAsia="Microsoft YaHei" w:hint="eastAsia"/>
        </w:rPr>
        <w:t xml:space="preserve"> Rust has some interesting rules</w:t>
      </w:r>
      <w:del w:id="28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29" w:author="AnneMarieW" w:date="2019-01-11T10:11:00Z">
        <w:r w:rsidR="00F3662E">
          <w:rPr>
            <w:rFonts w:eastAsia="Microsoft YaHei"/>
          </w:rPr>
          <w:t xml:space="preserve"> </w:t>
        </w:r>
      </w:ins>
      <w:del w:id="30" w:author="AnneMarieW" w:date="2019-01-10T13:28:00Z">
        <w:r w:rsidRPr="00BB49EE" w:rsidDel="008839B7">
          <w:rPr>
            <w:rFonts w:eastAsia="Microsoft YaHei" w:hint="eastAsia"/>
          </w:rPr>
          <w:delText xml:space="preserve">around </w:delText>
        </w:r>
      </w:del>
      <w:ins w:id="31" w:author="AnneMarieW" w:date="2019-01-10T13:28:00Z">
        <w:r w:rsidR="008839B7">
          <w:rPr>
            <w:rFonts w:eastAsia="Microsoft YaHei"/>
          </w:rPr>
          <w:t xml:space="preserve">involving </w:t>
        </w:r>
      </w:ins>
      <w:r w:rsidRPr="00BB49EE">
        <w:rPr>
          <w:rFonts w:eastAsia="Microsoft YaHei" w:hint="eastAsia"/>
        </w:rPr>
        <w:t xml:space="preserve">this behavior. When </w:t>
      </w:r>
      <w:ins w:id="32" w:author="AnneMarieW" w:date="2019-01-10T13:28:00Z">
        <w:r w:rsidR="008839B7">
          <w:rPr>
            <w:rFonts w:eastAsia="Microsoft YaHei"/>
          </w:rPr>
          <w:t>you</w:t>
        </w:r>
      </w:ins>
      <w:ins w:id="33" w:author="AnneMarieW" w:date="2019-01-10T13:29:00Z">
        <w:r w:rsidR="008839B7">
          <w:rPr>
            <w:rFonts w:eastAsia="Microsoft YaHei"/>
          </w:rPr>
          <w:t xml:space="preserve">’re </w:t>
        </w:r>
      </w:ins>
      <w:r w:rsidRPr="00BB49EE">
        <w:rPr>
          <w:rFonts w:eastAsia="Microsoft YaHei" w:hint="eastAsia"/>
        </w:rPr>
        <w:t>compiling in debug mode, Rust includes checks for</w:t>
      </w:r>
      <w:del w:id="34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35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integer overflow that </w:t>
      </w:r>
      <w:del w:id="36" w:author="AnneMarieW" w:date="2019-01-10T13:29:00Z">
        <w:r w:rsidRPr="00BB49EE" w:rsidDel="008839B7">
          <w:rPr>
            <w:rFonts w:eastAsia="Microsoft YaHei" w:hint="eastAsia"/>
          </w:rPr>
          <w:delText xml:space="preserve">will </w:delText>
        </w:r>
      </w:del>
      <w:r w:rsidRPr="00BB49EE">
        <w:rPr>
          <w:rFonts w:eastAsia="Microsoft YaHei" w:hint="eastAsia"/>
        </w:rPr>
        <w:t>cause</w:t>
      </w:r>
      <w:ins w:id="37" w:author="AnneMarieW" w:date="2019-01-10T13:29:00Z">
        <w:r w:rsidR="008839B7">
          <w:rPr>
            <w:rFonts w:eastAsia="Microsoft YaHei"/>
          </w:rPr>
          <w:t>s</w:t>
        </w:r>
      </w:ins>
      <w:r w:rsidRPr="00BB49EE">
        <w:rPr>
          <w:rFonts w:eastAsia="Microsoft YaHei" w:hint="eastAsia"/>
        </w:rPr>
        <w:t xml:space="preserve"> your program to</w:t>
      </w:r>
      <w:ins w:id="38" w:author="AnneMarieW" w:date="2019-01-11T10:12:00Z">
        <w:r w:rsidR="00F3662E">
          <w:rPr>
            <w:rFonts w:eastAsia="Microsoft YaHei"/>
          </w:rPr>
          <w:t xml:space="preserve"> </w:t>
        </w:r>
      </w:ins>
      <w:del w:id="39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40" w:author="AnneMarieW" w:date="2019-01-10T13:28:00Z">
            <w:rPr>
              <w:rStyle w:val="EmphasisBoldItal"/>
              <w:rFonts w:eastAsia="Microsoft YaHei"/>
            </w:rPr>
          </w:rPrChange>
        </w:rPr>
        <w:t>panic</w:t>
      </w:r>
      <w:ins w:id="41" w:author="Carol Nichols" w:date="2019-01-29T10:31:00Z">
        <w:r w:rsidR="00C63FA2">
          <w:rPr>
            <w:rStyle w:val="EmphasisItalic"/>
            <w:rFonts w:eastAsia="Microsoft YaHei"/>
          </w:rPr>
          <w:t xml:space="preserve"> </w:t>
        </w:r>
      </w:ins>
      <w:ins w:id="42" w:author="AnneMarieW" w:date="2019-01-11T10:12:00Z">
        <w:del w:id="43" w:author="Carol Nichols" w:date="2019-01-29T10:31:00Z">
          <w:r w:rsidR="00F3662E" w:rsidDel="00C63FA2">
            <w:rPr>
              <w:rStyle w:val="EmphasisItalic"/>
              <w:rFonts w:eastAsia="Microsoft YaHei"/>
            </w:rPr>
            <w:delText xml:space="preserve"> </w:delText>
          </w:r>
        </w:del>
      </w:ins>
      <w:del w:id="44" w:author="AnneMarieW" w:date="2019-01-11T10:12:00Z">
        <w:r w:rsidRPr="008839B7" w:rsidDel="00F3662E">
          <w:rPr>
            <w:rStyle w:val="EmphasisItalic"/>
            <w:rFonts w:eastAsia="Microsoft YaHei"/>
            <w:rPrChange w:id="45" w:author="AnneMarieW" w:date="2019-01-10T13:28:00Z">
              <w:rPr>
                <w:rStyle w:val="EmphasisBoldItal"/>
                <w:rFonts w:eastAsia="Microsoft YaHei"/>
              </w:rPr>
            </w:rPrChange>
          </w:rPr>
          <w:delText> </w:delText>
        </w:r>
      </w:del>
      <w:r w:rsidRPr="00BB49EE">
        <w:rPr>
          <w:rFonts w:eastAsia="Microsoft YaHei" w:hint="eastAsia"/>
        </w:rPr>
        <w:t xml:space="preserve">at runtime if </w:t>
      </w:r>
      <w:del w:id="46" w:author="AnneMarieW" w:date="2019-01-10T13:29:00Z">
        <w:r w:rsidRPr="00BB49EE" w:rsidDel="008839B7">
          <w:rPr>
            <w:rFonts w:eastAsia="Microsoft YaHei" w:hint="eastAsia"/>
          </w:rPr>
          <w:delText>integer</w:delText>
        </w:r>
        <w:r w:rsidRPr="00BB49EE" w:rsidDel="008839B7">
          <w:rPr>
            <w:rFonts w:eastAsia="Microsoft YaHei" w:hint="eastAsia"/>
          </w:rPr>
          <w:br/>
          <w:delText xml:space="preserve">overflow </w:delText>
        </w:r>
      </w:del>
      <w:ins w:id="47" w:author="AnneMarieW" w:date="2019-01-10T13:29:00Z">
        <w:r w:rsidR="008839B7">
          <w:rPr>
            <w:rFonts w:eastAsia="Microsoft YaHei"/>
          </w:rPr>
          <w:t xml:space="preserve">this behavior </w:t>
        </w:r>
      </w:ins>
      <w:r w:rsidRPr="00BB49EE">
        <w:rPr>
          <w:rFonts w:eastAsia="Microsoft YaHei" w:hint="eastAsia"/>
        </w:rPr>
        <w:t xml:space="preserve">occurs. </w:t>
      </w:r>
      <w:ins w:id="48" w:author="AnneMarieW" w:date="2019-01-10T13:30:00Z">
        <w:r w:rsidR="008839B7" w:rsidRPr="00BB49EE">
          <w:rPr>
            <w:rFonts w:eastAsia="Microsoft YaHei" w:hint="eastAsia"/>
          </w:rPr>
          <w:t xml:space="preserve">Rust uses the term </w:t>
        </w:r>
        <w:r w:rsidR="008839B7">
          <w:rPr>
            <w:rFonts w:eastAsia="Microsoft YaHei"/>
          </w:rPr>
          <w:t>p</w:t>
        </w:r>
      </w:ins>
      <w:del w:id="49" w:author="AnneMarieW" w:date="2019-01-10T13:30:00Z">
        <w:r w:rsidRPr="00BB49EE" w:rsidDel="008839B7">
          <w:rPr>
            <w:rFonts w:eastAsia="Microsoft YaHei" w:hint="eastAsia"/>
          </w:rPr>
          <w:delText>P</w:delText>
        </w:r>
      </w:del>
      <w:r w:rsidRPr="00BB49EE">
        <w:rPr>
          <w:rFonts w:eastAsia="Microsoft YaHei" w:hint="eastAsia"/>
        </w:rPr>
        <w:t>anicking</w:t>
      </w:r>
      <w:del w:id="50" w:author="AnneMarieW" w:date="2019-01-10T13:30:00Z">
        <w:r w:rsidRPr="00BB49EE" w:rsidDel="008839B7">
          <w:rPr>
            <w:rFonts w:eastAsia="Microsoft YaHei" w:hint="eastAsia"/>
          </w:rPr>
          <w:delText xml:space="preserve"> is</w:delText>
        </w:r>
      </w:del>
      <w:r w:rsidRPr="00BB49EE">
        <w:rPr>
          <w:rFonts w:eastAsia="Microsoft YaHei" w:hint="eastAsia"/>
        </w:rPr>
        <w:t xml:space="preserve"> </w:t>
      </w:r>
      <w:del w:id="51" w:author="AnneMarieW" w:date="2019-01-10T13:30:00Z">
        <w:r w:rsidRPr="00BB49EE" w:rsidDel="008839B7">
          <w:rPr>
            <w:rFonts w:eastAsia="Microsoft YaHei" w:hint="eastAsia"/>
          </w:rPr>
          <w:delText xml:space="preserve">the term Rust uses </w:delText>
        </w:r>
      </w:del>
      <w:r w:rsidRPr="00BB49EE">
        <w:rPr>
          <w:rFonts w:eastAsia="Microsoft YaHei" w:hint="eastAsia"/>
        </w:rPr>
        <w:t>when a program exits with an</w:t>
      </w:r>
      <w:del w:id="52" w:author="AnneMarieW" w:date="2019-01-11T10:12:00Z">
        <w:r w:rsidRPr="00BB49EE" w:rsidDel="00F3662E">
          <w:rPr>
            <w:rFonts w:eastAsia="Microsoft YaHei" w:hint="eastAsia"/>
          </w:rPr>
          <w:br/>
        </w:r>
      </w:del>
      <w:ins w:id="53" w:author="AnneMarieW" w:date="2019-01-11T10:12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error; we</w:t>
      </w:r>
      <w:r>
        <w:rPr>
          <w:rFonts w:eastAsia="Microsoft YaHei"/>
        </w:rPr>
        <w:t>’</w:t>
      </w:r>
      <w:r w:rsidRPr="00BB49EE">
        <w:rPr>
          <w:rFonts w:eastAsia="Microsoft YaHei" w:hint="eastAsia"/>
        </w:rPr>
        <w:t xml:space="preserve">ll discuss panics </w:t>
      </w:r>
      <w:ins w:id="54" w:author="AnneMarieW" w:date="2019-01-10T13:31:00Z">
        <w:r w:rsidR="008839B7">
          <w:rPr>
            <w:rFonts w:eastAsia="Microsoft YaHei"/>
          </w:rPr>
          <w:t xml:space="preserve">in </w:t>
        </w:r>
      </w:ins>
      <w:r w:rsidRPr="00BB49EE">
        <w:rPr>
          <w:rFonts w:eastAsia="Microsoft YaHei" w:hint="eastAsia"/>
        </w:rPr>
        <w:t>more</w:t>
      </w:r>
      <w:ins w:id="55" w:author="AnneMarieW" w:date="2019-01-10T13:31:00Z">
        <w:r w:rsidR="008839B7">
          <w:rPr>
            <w:rFonts w:eastAsia="Microsoft YaHei"/>
          </w:rPr>
          <w:t xml:space="preserve"> depth</w:t>
        </w:r>
      </w:ins>
      <w:r w:rsidRPr="00BB49EE">
        <w:rPr>
          <w:rFonts w:eastAsia="Microsoft YaHei" w:hint="eastAsia"/>
        </w:rPr>
        <w:t xml:space="preserve"> in the </w:t>
      </w:r>
      <w:ins w:id="56" w:author="AnneMarieW" w:date="2019-01-10T13:31:00Z">
        <w:r w:rsidR="008839B7">
          <w:rPr>
            <w:rFonts w:eastAsia="Microsoft YaHei"/>
          </w:rPr>
          <w:t xml:space="preserve">section </w:t>
        </w:r>
      </w:ins>
      <w:r>
        <w:rPr>
          <w:rFonts w:eastAsia="Microsoft YaHei"/>
        </w:rPr>
        <w:t>“</w:t>
      </w:r>
      <w:r w:rsidRPr="008839B7">
        <w:rPr>
          <w:rFonts w:eastAsia="Microsoft YaHei"/>
          <w:highlight w:val="yellow"/>
          <w:rPrChange w:id="57" w:author="AnneMarieW" w:date="2019-01-10T13:32:00Z">
            <w:rPr>
              <w:rFonts w:eastAsia="Microsoft YaHei"/>
            </w:rPr>
          </w:rPrChange>
        </w:rPr>
        <w:t xml:space="preserve">Unrecoverable Errors </w:t>
      </w:r>
      <w:del w:id="58" w:author="Carol Nichols" w:date="2019-01-29T10:40:00Z">
        <w:r w:rsidRPr="008839B7" w:rsidDel="00037CE0">
          <w:rPr>
            <w:rFonts w:eastAsia="Microsoft YaHei"/>
            <w:highlight w:val="yellow"/>
            <w:rPrChange w:id="59" w:author="AnneMarieW" w:date="2019-01-10T13:32:00Z">
              <w:rPr>
                <w:rFonts w:eastAsia="Microsoft YaHei"/>
              </w:rPr>
            </w:rPrChange>
          </w:rPr>
          <w:delText>with </w:delText>
        </w:r>
      </w:del>
      <w:ins w:id="60" w:author="Carol Nichols" w:date="2019-01-29T10:40:00Z">
        <w:r w:rsidR="00037CE0" w:rsidRPr="008839B7">
          <w:rPr>
            <w:rFonts w:eastAsia="Microsoft YaHei"/>
            <w:highlight w:val="yellow"/>
            <w:rPrChange w:id="61" w:author="AnneMarieW" w:date="2019-01-10T13:32:00Z">
              <w:rPr>
                <w:rFonts w:eastAsia="Microsoft YaHei"/>
              </w:rPr>
            </w:rPrChange>
          </w:rPr>
          <w:t>with</w:t>
        </w:r>
        <w:r w:rsidR="00037CE0">
          <w:rPr>
            <w:rFonts w:eastAsia="Microsoft YaHei"/>
            <w:highlight w:val="yellow"/>
          </w:rPr>
          <w:t xml:space="preserve"> </w:t>
        </w:r>
      </w:ins>
      <w:r w:rsidRPr="008839B7">
        <w:rPr>
          <w:rStyle w:val="Literal"/>
          <w:highlight w:val="yellow"/>
          <w:rPrChange w:id="62" w:author="AnneMarieW" w:date="2019-01-10T13:32:00Z">
            <w:rPr>
              <w:rStyle w:val="Literal"/>
            </w:rPr>
          </w:rPrChange>
        </w:rPr>
        <w:t>panic!</w:t>
      </w:r>
      <w:ins w:id="63" w:author="AnneMarieW" w:date="2019-01-10T13:31:00Z">
        <w:r w:rsidR="008839B7" w:rsidRPr="008839B7">
          <w:rPr>
            <w:rFonts w:eastAsia="Microsoft YaHei"/>
            <w:highlight w:val="yellow"/>
            <w:rPrChange w:id="64" w:author="AnneMarieW" w:date="2019-01-10T13:32:00Z">
              <w:rPr>
                <w:rStyle w:val="Literal"/>
              </w:rPr>
            </w:rPrChange>
          </w:rPr>
          <w:t>”</w:t>
        </w:r>
      </w:ins>
      <w:del w:id="65" w:author="AnneMarieW" w:date="2019-01-10T13:32:00Z">
        <w:r w:rsidRPr="008839B7" w:rsidDel="008839B7">
          <w:rPr>
            <w:rFonts w:eastAsia="Microsoft YaHei"/>
            <w:highlight w:val="yellow"/>
            <w:rPrChange w:id="66" w:author="AnneMarieW" w:date="2019-01-10T13:32:00Z">
              <w:rPr>
                <w:rFonts w:eastAsia="Microsoft YaHei"/>
              </w:rPr>
            </w:rPrChange>
          </w:rPr>
          <w:br w:type="textWrapping" w:clear="all"/>
        </w:r>
      </w:del>
      <w:ins w:id="67" w:author="AnneMarieW" w:date="2019-01-11T10:11:00Z">
        <w:r w:rsidR="00F3662E">
          <w:rPr>
            <w:rFonts w:eastAsia="Microsoft YaHei"/>
            <w:highlight w:val="yellow"/>
          </w:rPr>
          <w:t xml:space="preserve"> </w:t>
        </w:r>
      </w:ins>
      <w:del w:id="68" w:author="AnneMarieW" w:date="2019-01-10T13:32:00Z">
        <w:r w:rsidRPr="008839B7" w:rsidDel="008839B7">
          <w:rPr>
            <w:rFonts w:eastAsia="Microsoft YaHei"/>
            <w:highlight w:val="yellow"/>
            <w:rPrChange w:id="69" w:author="AnneMarieW" w:date="2019-01-10T13:32:00Z">
              <w:rPr>
                <w:rFonts w:eastAsia="Microsoft YaHei"/>
              </w:rPr>
            </w:rPrChange>
          </w:rPr>
          <w:delText>section</w:delText>
        </w:r>
      </w:del>
      <w:del w:id="70" w:author="AnneMarieW" w:date="2019-01-10T13:31:00Z">
        <w:r w:rsidRPr="008839B7" w:rsidDel="008839B7">
          <w:rPr>
            <w:rFonts w:eastAsia="Microsoft YaHei"/>
            <w:highlight w:val="yellow"/>
            <w:rPrChange w:id="71" w:author="AnneMarieW" w:date="2019-01-10T13:32:00Z">
              <w:rPr>
                <w:rFonts w:eastAsia="Microsoft YaHei"/>
              </w:rPr>
            </w:rPrChange>
          </w:rPr>
          <w:delText>”</w:delText>
        </w:r>
      </w:del>
      <w:del w:id="72" w:author="AnneMarieW" w:date="2019-01-11T10:14:00Z">
        <w:r w:rsidRPr="008839B7" w:rsidDel="00F3662E">
          <w:rPr>
            <w:rFonts w:eastAsia="Microsoft YaHei"/>
            <w:highlight w:val="yellow"/>
            <w:rPrChange w:id="73" w:author="AnneMarieW" w:date="2019-01-10T13:32:00Z">
              <w:rPr>
                <w:rFonts w:eastAsia="Microsoft YaHei"/>
              </w:rPr>
            </w:rPrChange>
          </w:rPr>
          <w:delText xml:space="preserve"> </w:delText>
        </w:r>
      </w:del>
      <w:del w:id="74" w:author="AnneMarieW" w:date="2019-01-10T13:31:00Z">
        <w:r w:rsidRPr="008839B7" w:rsidDel="008839B7">
          <w:rPr>
            <w:rFonts w:eastAsia="Microsoft YaHei"/>
            <w:highlight w:val="yellow"/>
            <w:rPrChange w:id="75" w:author="AnneMarieW" w:date="2019-01-10T13:32:00Z">
              <w:rPr>
                <w:rFonts w:eastAsia="Microsoft YaHei"/>
              </w:rPr>
            </w:rPrChange>
          </w:rPr>
          <w:delText>of</w:delText>
        </w:r>
      </w:del>
      <w:ins w:id="76" w:author="AnneMarieW" w:date="2019-01-10T13:31:00Z">
        <w:r w:rsidR="008839B7" w:rsidRPr="008839B7">
          <w:rPr>
            <w:rFonts w:eastAsia="Microsoft YaHei"/>
            <w:highlight w:val="yellow"/>
            <w:rPrChange w:id="77" w:author="AnneMarieW" w:date="2019-01-10T13:32:00Z">
              <w:rPr>
                <w:rFonts w:eastAsia="Microsoft YaHei"/>
              </w:rPr>
            </w:rPrChange>
          </w:rPr>
          <w:t>in</w:t>
        </w:r>
      </w:ins>
      <w:r w:rsidRPr="008839B7">
        <w:rPr>
          <w:rFonts w:eastAsia="Microsoft YaHei"/>
          <w:highlight w:val="yellow"/>
          <w:rPrChange w:id="78" w:author="AnneMarieW" w:date="2019-01-10T13:32:00Z">
            <w:rPr>
              <w:rFonts w:eastAsia="Microsoft YaHei"/>
            </w:rPr>
          </w:rPrChange>
        </w:rPr>
        <w:t xml:space="preserve"> Chapter 9 on page XX</w:t>
      </w:r>
      <w:r>
        <w:rPr>
          <w:rFonts w:eastAsia="Microsoft YaHei" w:hint="eastAsia"/>
        </w:rPr>
        <w:t>.</w:t>
      </w:r>
    </w:p>
    <w:p w14:paraId="21CBA80F" w14:textId="77777777" w:rsidR="000B4BF2" w:rsidRPr="000B4BF2" w:rsidRDefault="000B4BF2">
      <w:pPr>
        <w:pStyle w:val="ProductionDirective"/>
        <w:rPr>
          <w:rPrChange w:id="79" w:author="AnneMarieW" w:date="2019-01-10T13:38:00Z">
            <w:rPr>
              <w:rFonts w:eastAsia="Microsoft YaHei"/>
            </w:rPr>
          </w:rPrChange>
        </w:rPr>
        <w:pPrChange w:id="80" w:author="AnneMarieW" w:date="2019-01-10T13:38:00Z">
          <w:pPr>
            <w:pStyle w:val="BodyFirstBox"/>
          </w:pPr>
        </w:pPrChange>
      </w:pPr>
      <w:ins w:id="81" w:author="AnneMarieW" w:date="2019-01-10T13:38:00Z">
        <w:r>
          <w:t xml:space="preserve">prod: check </w:t>
        </w:r>
        <w:proofErr w:type="spellStart"/>
        <w:r>
          <w:t>xref</w:t>
        </w:r>
      </w:ins>
      <w:proofErr w:type="spellEnd"/>
    </w:p>
    <w:p w14:paraId="1CFB1E72" w14:textId="21D61DEC" w:rsidR="00BB49EE" w:rsidRDefault="00BB49EE" w:rsidP="00BB49EE">
      <w:pPr>
        <w:pStyle w:val="BodyBox"/>
        <w:rPr>
          <w:rFonts w:eastAsia="Microsoft YaHei"/>
        </w:rPr>
      </w:pPr>
      <w:r>
        <w:rPr>
          <w:rFonts w:eastAsia="Microsoft YaHei" w:hint="eastAsia"/>
        </w:rPr>
        <w:t xml:space="preserve">When </w:t>
      </w:r>
      <w:ins w:id="82" w:author="AnneMarieW" w:date="2019-01-10T13:33:00Z">
        <w:r w:rsidR="008839B7">
          <w:rPr>
            <w:rFonts w:eastAsia="Microsoft YaHei"/>
          </w:rPr>
          <w:t xml:space="preserve">you’re </w:t>
        </w:r>
      </w:ins>
      <w:r>
        <w:rPr>
          <w:rFonts w:eastAsia="Microsoft YaHei" w:hint="eastAsia"/>
        </w:rPr>
        <w:t>compiling in release mode with the</w:t>
      </w:r>
      <w:ins w:id="83" w:author="AnneMarieW" w:date="2019-01-11T10:13:00Z">
        <w:r w:rsidR="00F3662E">
          <w:rPr>
            <w:rFonts w:eastAsia="Microsoft YaHei"/>
          </w:rPr>
          <w:t xml:space="preserve"> </w:t>
        </w:r>
      </w:ins>
      <w:del w:id="84" w:author="AnneMarieW" w:date="2019-01-11T10:13:00Z">
        <w:r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--release</w:t>
      </w:r>
      <w:ins w:id="85" w:author="AnneMarieW" w:date="2019-01-11T10:13:00Z">
        <w:r w:rsidR="00F3662E">
          <w:rPr>
            <w:rFonts w:eastAsia="Microsoft YaHei"/>
          </w:rPr>
          <w:t xml:space="preserve"> </w:t>
        </w:r>
      </w:ins>
      <w:del w:id="86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Fonts w:eastAsia="Microsoft YaHei" w:hint="eastAsia"/>
        </w:rPr>
        <w:t>flag, Rust does</w:t>
      </w:r>
      <w:ins w:id="87" w:author="AnneMarieW" w:date="2019-01-11T10:13:00Z">
        <w:r w:rsidR="00F3662E">
          <w:rPr>
            <w:rFonts w:eastAsia="Microsoft YaHei"/>
          </w:rPr>
          <w:t xml:space="preserve"> </w:t>
        </w:r>
      </w:ins>
      <w:del w:id="88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89" w:author="AnneMarieW" w:date="2019-01-10T13:33:00Z">
            <w:rPr>
              <w:rStyle w:val="EmphasisBoldItal"/>
              <w:rFonts w:eastAsia="Microsoft YaHei"/>
            </w:rPr>
          </w:rPrChange>
        </w:rPr>
        <w:t>not</w:t>
      </w:r>
      <w:del w:id="90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91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include checks for integer overflow that cause panics. Instead, if overflow</w:t>
      </w:r>
      <w:del w:id="92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93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occurs, Rust </w:t>
      </w:r>
      <w:del w:id="94" w:author="AnneMarieW" w:date="2019-01-10T13:34:00Z">
        <w:r w:rsidRPr="00BB49EE" w:rsidDel="008839B7">
          <w:rPr>
            <w:rFonts w:eastAsia="Microsoft YaHei" w:hint="eastAsia"/>
          </w:rPr>
          <w:delText xml:space="preserve">will </w:delText>
        </w:r>
      </w:del>
      <w:r w:rsidRPr="00BB49EE">
        <w:rPr>
          <w:rFonts w:eastAsia="Microsoft YaHei" w:hint="eastAsia"/>
        </w:rPr>
        <w:t>perform</w:t>
      </w:r>
      <w:ins w:id="95" w:author="AnneMarieW" w:date="2019-01-10T13:34:00Z">
        <w:r w:rsidR="008839B7">
          <w:rPr>
            <w:rFonts w:eastAsia="Microsoft YaHei"/>
          </w:rPr>
          <w:t>s</w:t>
        </w:r>
      </w:ins>
      <w:del w:id="96" w:author="AnneMarieW" w:date="2019-01-11T10:13:00Z">
        <w:r w:rsidRPr="008839B7" w:rsidDel="00F3662E">
          <w:rPr>
            <w:rStyle w:val="EmphasisItalic"/>
            <w:rFonts w:eastAsia="Microsoft YaHei" w:hint="eastAsia"/>
            <w:rPrChange w:id="97" w:author="AnneMarieW" w:date="2019-01-10T13:34:00Z">
              <w:rPr>
                <w:rFonts w:eastAsia="Microsoft YaHei" w:hint="eastAsia"/>
              </w:rPr>
            </w:rPrChange>
          </w:rPr>
          <w:delText> </w:delText>
        </w:r>
      </w:del>
      <w:ins w:id="98" w:author="AnneMarieW" w:date="2019-01-11T10:13:00Z">
        <w:r w:rsidR="00F3662E">
          <w:rPr>
            <w:rStyle w:val="EmphasisItalic"/>
            <w:rFonts w:eastAsia="Microsoft YaHei"/>
          </w:rPr>
          <w:t xml:space="preserve"> </w:t>
        </w:r>
      </w:ins>
      <w:r w:rsidRPr="008839B7">
        <w:rPr>
          <w:rStyle w:val="EmphasisItalic"/>
          <w:rFonts w:eastAsia="Microsoft YaHei"/>
          <w:rPrChange w:id="99" w:author="AnneMarieW" w:date="2019-01-10T13:34:00Z">
            <w:rPr>
              <w:rFonts w:eastAsia="Microsoft YaHei"/>
            </w:rPr>
          </w:rPrChange>
        </w:rPr>
        <w:t>two’s complement wrapping</w:t>
      </w:r>
      <w:r w:rsidRPr="00BB49EE">
        <w:rPr>
          <w:rFonts w:eastAsia="Microsoft YaHei" w:hint="eastAsia"/>
        </w:rPr>
        <w:t>. In</w:t>
      </w:r>
      <w:del w:id="100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01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short, values greater than the maximum value the type can hold </w:t>
      </w:r>
      <w:r>
        <w:rPr>
          <w:rFonts w:eastAsia="Microsoft YaHei"/>
        </w:rPr>
        <w:t>“</w:t>
      </w:r>
      <w:r w:rsidRPr="00BB49EE">
        <w:rPr>
          <w:rFonts w:eastAsia="Microsoft YaHei" w:hint="eastAsia"/>
        </w:rPr>
        <w:t>wrap around</w:t>
      </w:r>
      <w:r>
        <w:rPr>
          <w:rFonts w:eastAsia="Microsoft YaHei"/>
        </w:rPr>
        <w:t>”</w:t>
      </w:r>
      <w:del w:id="102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03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to the minimum of the values the type can hold. In the case of a</w:t>
      </w:r>
      <w:ins w:id="104" w:author="AnneMarieW" w:date="2019-01-11T10:13:00Z">
        <w:r w:rsidR="00F3662E">
          <w:rPr>
            <w:rFonts w:eastAsia="Microsoft YaHei"/>
          </w:rPr>
          <w:t xml:space="preserve"> </w:t>
        </w:r>
      </w:ins>
      <w:del w:id="105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u8</w:t>
      </w:r>
      <w:r w:rsidRPr="00BB49EE">
        <w:rPr>
          <w:rFonts w:eastAsia="Microsoft YaHei" w:hint="eastAsia"/>
        </w:rPr>
        <w:t>, 256</w:t>
      </w:r>
      <w:del w:id="106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07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becomes 0, 257 becomes 1, and so on. </w:t>
      </w:r>
      <w:ins w:id="108" w:author="Carol Nichols" w:date="2019-01-29T10:33:00Z">
        <w:r w:rsidR="00E819E3">
          <w:rPr>
            <w:rFonts w:eastAsia="Microsoft YaHei"/>
          </w:rPr>
          <w:t xml:space="preserve">The program won’t panic, but the variable will have a value that probably isn’t what you were expecting it to have. </w:t>
        </w:r>
      </w:ins>
      <w:r w:rsidRPr="00BB49EE">
        <w:rPr>
          <w:rFonts w:eastAsia="Microsoft YaHei" w:hint="eastAsia"/>
        </w:rPr>
        <w:t>Relying on</w:t>
      </w:r>
      <w:ins w:id="109" w:author="AnneMarieW" w:date="2019-01-10T13:36:00Z">
        <w:r w:rsidR="000B4BF2" w:rsidRPr="000B4BF2">
          <w:rPr>
            <w:rFonts w:eastAsia="Microsoft YaHei" w:hint="eastAsia"/>
          </w:rPr>
          <w:t xml:space="preserve"> </w:t>
        </w:r>
        <w:r w:rsidR="000B4BF2" w:rsidRPr="00BB49EE">
          <w:rPr>
            <w:rFonts w:eastAsia="Microsoft YaHei" w:hint="eastAsia"/>
          </w:rPr>
          <w:t>integer</w:t>
        </w:r>
      </w:ins>
      <w:ins w:id="110" w:author="AnneMarieW" w:date="2019-01-11T10:11:00Z">
        <w:r w:rsidR="00F3662E">
          <w:rPr>
            <w:rFonts w:eastAsia="Microsoft YaHei"/>
          </w:rPr>
          <w:t xml:space="preserve"> </w:t>
        </w:r>
      </w:ins>
      <w:ins w:id="111" w:author="AnneMarieW" w:date="2019-01-10T13:36:00Z">
        <w:r w:rsidR="000B4BF2" w:rsidRPr="00BB49EE">
          <w:rPr>
            <w:rFonts w:eastAsia="Microsoft YaHei" w:hint="eastAsia"/>
          </w:rPr>
          <w:t>overflow</w:t>
        </w:r>
        <w:r w:rsidR="000B4BF2">
          <w:rPr>
            <w:rFonts w:eastAsia="Microsoft YaHei"/>
          </w:rPr>
          <w:t>’s</w:t>
        </w:r>
      </w:ins>
      <w:del w:id="112" w:author="AnneMarieW" w:date="2019-01-10T13:36:00Z">
        <w:r w:rsidRPr="00BB49EE" w:rsidDel="000B4BF2">
          <w:rPr>
            <w:rFonts w:eastAsia="Microsoft YaHei" w:hint="eastAsia"/>
          </w:rPr>
          <w:delText xml:space="preserve"> the</w:delText>
        </w:r>
      </w:del>
      <w:r w:rsidRPr="00BB49EE">
        <w:rPr>
          <w:rFonts w:eastAsia="Microsoft YaHei" w:hint="eastAsia"/>
        </w:rPr>
        <w:t xml:space="preserve"> wrapping behavior</w:t>
      </w:r>
      <w:del w:id="113" w:author="AnneMarieW" w:date="2019-01-10T13:36:00Z">
        <w:r w:rsidRPr="00BB49EE" w:rsidDel="000B4BF2">
          <w:rPr>
            <w:rFonts w:eastAsia="Microsoft YaHei" w:hint="eastAsia"/>
          </w:rPr>
          <w:delText xml:space="preserve"> of</w:delText>
        </w:r>
      </w:del>
      <w:del w:id="114" w:author="AnneMarieW" w:date="2019-01-11T10:14:00Z">
        <w:r w:rsidRPr="00BB49EE" w:rsidDel="00F3662E">
          <w:rPr>
            <w:rFonts w:eastAsia="Microsoft YaHei" w:hint="eastAsia"/>
          </w:rPr>
          <w:delText xml:space="preserve"> </w:delText>
        </w:r>
      </w:del>
      <w:del w:id="115" w:author="AnneMarieW" w:date="2019-01-10T13:36:00Z">
        <w:r w:rsidRPr="00BB49EE" w:rsidDel="000B4BF2">
          <w:rPr>
            <w:rFonts w:eastAsia="Microsoft YaHei" w:hint="eastAsia"/>
          </w:rPr>
          <w:delText>integer</w:delText>
        </w:r>
        <w:r w:rsidRPr="00BB49EE" w:rsidDel="000B4BF2">
          <w:rPr>
            <w:rFonts w:eastAsia="Microsoft YaHei" w:hint="eastAsia"/>
          </w:rPr>
          <w:br/>
        </w:r>
      </w:del>
      <w:ins w:id="116" w:author="AnneMarieW" w:date="2019-01-11T10:11:00Z">
        <w:r w:rsidR="00F3662E">
          <w:rPr>
            <w:rFonts w:eastAsia="Microsoft YaHei"/>
          </w:rPr>
          <w:t xml:space="preserve"> </w:t>
        </w:r>
      </w:ins>
      <w:del w:id="117" w:author="AnneMarieW" w:date="2019-01-10T13:36:00Z">
        <w:r w:rsidRPr="00BB49EE" w:rsidDel="000B4BF2">
          <w:rPr>
            <w:rFonts w:eastAsia="Microsoft YaHei" w:hint="eastAsia"/>
          </w:rPr>
          <w:delText xml:space="preserve">overflow </w:delText>
        </w:r>
      </w:del>
      <w:r w:rsidRPr="00BB49EE">
        <w:rPr>
          <w:rFonts w:eastAsia="Microsoft YaHei" w:hint="eastAsia"/>
        </w:rPr>
        <w:t>is considered an error. If you want to wrap explicitly, you can use the standard</w:t>
      </w:r>
      <w:del w:id="118" w:author="AnneMarieW" w:date="2019-01-10T13:36:00Z">
        <w:r w:rsidRPr="00BB49EE" w:rsidDel="000B4BF2">
          <w:rPr>
            <w:rFonts w:eastAsia="Microsoft YaHei" w:hint="eastAsia"/>
          </w:rPr>
          <w:br/>
        </w:r>
      </w:del>
      <w:ins w:id="119" w:author="AnneMarieW" w:date="2019-01-11T10:12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library type</w:t>
      </w:r>
      <w:ins w:id="120" w:author="AnneMarieW" w:date="2019-01-11T10:13:00Z">
        <w:r w:rsidR="00F3662E">
          <w:rPr>
            <w:rFonts w:eastAsia="Microsoft YaHei"/>
          </w:rPr>
          <w:t xml:space="preserve"> </w:t>
        </w:r>
      </w:ins>
      <w:del w:id="121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Wrapping</w:t>
      </w:r>
      <w:del w:id="122" w:author="AnneMarieW" w:date="2019-01-10T13:37:00Z">
        <w:r w:rsidDel="000B4BF2">
          <w:rPr>
            <w:rFonts w:eastAsia="Microsoft YaHei" w:hint="eastAsia"/>
          </w:rPr>
          <w:delText> to provide this behavior</w:delText>
        </w:r>
      </w:del>
      <w:r>
        <w:rPr>
          <w:rFonts w:eastAsia="Microsoft YaHei" w:hint="eastAsia"/>
        </w:rPr>
        <w:t>.</w:t>
      </w:r>
    </w:p>
    <w:p w14:paraId="68CBAA78" w14:textId="77777777" w:rsidR="00BB49EE" w:rsidRDefault="00BB49EE" w:rsidP="00BB49EE">
      <w:pPr>
        <w:pStyle w:val="AuthorQuery"/>
      </w:pPr>
      <w:commentRangeStart w:id="123"/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with the wrap around, the value is just entirely changed, presumably resulting in unexpected behavior, is that right? I wasn</w:t>
      </w:r>
      <w:r>
        <w:t>’</w:t>
      </w:r>
      <w:r>
        <w:rPr>
          <w:rFonts w:hint="eastAsia"/>
        </w:rPr>
        <w:t>t clear on the consequence of unintentional wrapping</w:t>
      </w:r>
      <w:commentRangeEnd w:id="123"/>
      <w:r w:rsidR="00C408A5">
        <w:rPr>
          <w:rStyle w:val="CommentReference"/>
          <w:rFonts w:eastAsia="Times New Roman"/>
          <w:color w:val="auto"/>
        </w:rPr>
        <w:commentReference w:id="123"/>
      </w:r>
    </w:p>
    <w:p w14:paraId="68579A21" w14:textId="77777777" w:rsidR="0047742E" w:rsidRPr="00BB49EE" w:rsidRDefault="00256C39" w:rsidP="00BB49EE"/>
    <w:sectPr w:rsidR="0047742E" w:rsidRPr="00BB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3" w:author="Carol Nichols" w:date="2019-01-29T10:32:00Z" w:initials="CN">
    <w:p w14:paraId="00724D55" w14:textId="7BF630E7" w:rsidR="00C408A5" w:rsidRDefault="00C408A5">
      <w:pPr>
        <w:pStyle w:val="CommentText"/>
      </w:pPr>
      <w:r>
        <w:rPr>
          <w:rStyle w:val="CommentReference"/>
        </w:rPr>
        <w:annotationRef/>
      </w:r>
      <w:r>
        <w:t>Yes, the value is something other than what you</w:t>
      </w:r>
      <w:r w:rsidR="00E963D5">
        <w:t xml:space="preserve"> were probably expecting.</w:t>
      </w:r>
      <w:r w:rsidR="00222235">
        <w:t xml:space="preserve"> I’ve added a sentence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724D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724D55" w16cid:durableId="1FFAA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B2A41" w14:textId="77777777" w:rsidR="00256C39" w:rsidRDefault="00256C39" w:rsidP="00BB49EE">
      <w:r>
        <w:separator/>
      </w:r>
    </w:p>
  </w:endnote>
  <w:endnote w:type="continuationSeparator" w:id="0">
    <w:p w14:paraId="21371D82" w14:textId="77777777" w:rsidR="00256C39" w:rsidRDefault="00256C39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9DA5" w14:textId="77777777" w:rsidR="00256C39" w:rsidRDefault="00256C39" w:rsidP="00BB49EE">
      <w:r>
        <w:separator/>
      </w:r>
    </w:p>
  </w:footnote>
  <w:footnote w:type="continuationSeparator" w:id="0">
    <w:p w14:paraId="374E0B8A" w14:textId="77777777" w:rsidR="00256C39" w:rsidRDefault="00256C39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7CE0"/>
    <w:rsid w:val="000B4BF2"/>
    <w:rsid w:val="00222235"/>
    <w:rsid w:val="00243881"/>
    <w:rsid w:val="00256C39"/>
    <w:rsid w:val="002C4E8C"/>
    <w:rsid w:val="002C5220"/>
    <w:rsid w:val="00347FD5"/>
    <w:rsid w:val="00455517"/>
    <w:rsid w:val="00463909"/>
    <w:rsid w:val="005340FC"/>
    <w:rsid w:val="00574B17"/>
    <w:rsid w:val="00843DFD"/>
    <w:rsid w:val="008839B7"/>
    <w:rsid w:val="008E161C"/>
    <w:rsid w:val="00912411"/>
    <w:rsid w:val="009E17D9"/>
    <w:rsid w:val="009E635B"/>
    <w:rsid w:val="00BB49EE"/>
    <w:rsid w:val="00C408A5"/>
    <w:rsid w:val="00C63FA2"/>
    <w:rsid w:val="00E65CB2"/>
    <w:rsid w:val="00E819E3"/>
    <w:rsid w:val="00E963D5"/>
    <w:rsid w:val="00F3662E"/>
    <w:rsid w:val="00F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BCA7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49E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B49E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B49E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B49E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49E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B49E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49E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B49E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B49E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4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B4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BB49EE"/>
    <w:pPr>
      <w:numPr>
        <w:numId w:val="13"/>
      </w:numPr>
    </w:pPr>
  </w:style>
  <w:style w:type="numbering" w:styleId="1ai">
    <w:name w:val="Outline List 1"/>
    <w:basedOn w:val="NoList"/>
    <w:semiHidden/>
    <w:rsid w:val="00BB49EE"/>
    <w:pPr>
      <w:numPr>
        <w:numId w:val="14"/>
      </w:numPr>
    </w:pPr>
  </w:style>
  <w:style w:type="numbering" w:styleId="ArticleSection">
    <w:name w:val="Outline List 3"/>
    <w:basedOn w:val="NoList"/>
    <w:semiHidden/>
    <w:rsid w:val="00BB49EE"/>
    <w:pPr>
      <w:numPr>
        <w:numId w:val="15"/>
      </w:numPr>
    </w:pPr>
  </w:style>
  <w:style w:type="paragraph" w:styleId="BlockText">
    <w:name w:val="Block Text"/>
    <w:basedOn w:val="Normal"/>
    <w:semiHidden/>
    <w:rsid w:val="00BB49E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BB49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BB49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BB49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B49E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BB49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BB49E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BB49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BB49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BB49E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BB49EE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BB49EE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9EE"/>
    <w:rPr>
      <w:i/>
      <w:iCs/>
    </w:rPr>
  </w:style>
  <w:style w:type="paragraph" w:styleId="EnvelopeAddress">
    <w:name w:val="envelope address"/>
    <w:basedOn w:val="Normal"/>
    <w:semiHidden/>
    <w:rsid w:val="00BB49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BB49E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BB49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BB49EE"/>
  </w:style>
  <w:style w:type="paragraph" w:styleId="HTMLAddress">
    <w:name w:val="HTML Address"/>
    <w:basedOn w:val="Normal"/>
    <w:link w:val="HTMLAddressChar"/>
    <w:semiHidden/>
    <w:rsid w:val="00BB49E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BB49EE"/>
    <w:rPr>
      <w:i/>
      <w:iCs/>
    </w:rPr>
  </w:style>
  <w:style w:type="character" w:styleId="HTMLCode">
    <w:name w:val="HTML Code"/>
    <w:basedOn w:val="DefaultParagraphFont"/>
    <w:uiPriority w:val="99"/>
    <w:semiHidden/>
    <w:rsid w:val="00BB49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BB49EE"/>
    <w:rPr>
      <w:i/>
      <w:iCs/>
    </w:rPr>
  </w:style>
  <w:style w:type="character" w:styleId="HTMLKeyboard">
    <w:name w:val="HTML Keyboard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BB49E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BB49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BB49EE"/>
    <w:rPr>
      <w:i/>
      <w:iCs/>
    </w:rPr>
  </w:style>
  <w:style w:type="character" w:styleId="Hyperlink">
    <w:name w:val="Hyperlink"/>
    <w:basedOn w:val="DefaultParagraphFont"/>
    <w:semiHidden/>
    <w:rsid w:val="00BB49EE"/>
    <w:rPr>
      <w:color w:val="0000FF"/>
      <w:u w:val="single"/>
    </w:rPr>
  </w:style>
  <w:style w:type="character" w:styleId="LineNumber">
    <w:name w:val="line number"/>
    <w:basedOn w:val="DefaultParagraphFont"/>
    <w:semiHidden/>
    <w:rsid w:val="00BB49EE"/>
  </w:style>
  <w:style w:type="paragraph" w:styleId="List">
    <w:name w:val="List"/>
    <w:basedOn w:val="Normal"/>
    <w:semiHidden/>
    <w:rsid w:val="00BB49EE"/>
    <w:pPr>
      <w:ind w:left="360" w:hanging="360"/>
    </w:pPr>
  </w:style>
  <w:style w:type="paragraph" w:styleId="List2">
    <w:name w:val="List 2"/>
    <w:basedOn w:val="Normal"/>
    <w:semiHidden/>
    <w:rsid w:val="00BB49EE"/>
    <w:pPr>
      <w:ind w:left="720" w:hanging="360"/>
    </w:pPr>
  </w:style>
  <w:style w:type="paragraph" w:styleId="List3">
    <w:name w:val="List 3"/>
    <w:basedOn w:val="Normal"/>
    <w:semiHidden/>
    <w:rsid w:val="00BB49EE"/>
    <w:pPr>
      <w:ind w:left="1080" w:hanging="360"/>
    </w:pPr>
  </w:style>
  <w:style w:type="paragraph" w:styleId="List4">
    <w:name w:val="List 4"/>
    <w:basedOn w:val="Normal"/>
    <w:semiHidden/>
    <w:rsid w:val="00BB49EE"/>
    <w:pPr>
      <w:ind w:left="1440" w:hanging="360"/>
    </w:pPr>
  </w:style>
  <w:style w:type="paragraph" w:styleId="List5">
    <w:name w:val="List 5"/>
    <w:basedOn w:val="Normal"/>
    <w:semiHidden/>
    <w:rsid w:val="00BB49EE"/>
    <w:pPr>
      <w:ind w:left="1800" w:hanging="360"/>
    </w:pPr>
  </w:style>
  <w:style w:type="paragraph" w:styleId="ListBullet">
    <w:name w:val="List Bullet"/>
    <w:basedOn w:val="Normal"/>
    <w:autoRedefine/>
    <w:semiHidden/>
    <w:rsid w:val="00BB49E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BB49E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BB49E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BB49E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BB49EE"/>
    <w:pPr>
      <w:numPr>
        <w:numId w:val="7"/>
      </w:numPr>
    </w:pPr>
  </w:style>
  <w:style w:type="paragraph" w:styleId="ListContinue">
    <w:name w:val="List Continue"/>
    <w:basedOn w:val="Normal"/>
    <w:semiHidden/>
    <w:rsid w:val="00BB49EE"/>
    <w:pPr>
      <w:spacing w:after="120"/>
      <w:ind w:left="360"/>
    </w:pPr>
  </w:style>
  <w:style w:type="paragraph" w:styleId="ListContinue2">
    <w:name w:val="List Continue 2"/>
    <w:basedOn w:val="Normal"/>
    <w:semiHidden/>
    <w:rsid w:val="00BB49EE"/>
    <w:pPr>
      <w:spacing w:after="120"/>
      <w:ind w:left="720"/>
    </w:pPr>
  </w:style>
  <w:style w:type="paragraph" w:styleId="ListContinue3">
    <w:name w:val="List Continue 3"/>
    <w:basedOn w:val="Normal"/>
    <w:semiHidden/>
    <w:rsid w:val="00BB49EE"/>
    <w:pPr>
      <w:spacing w:after="120"/>
      <w:ind w:left="1080"/>
    </w:pPr>
  </w:style>
  <w:style w:type="paragraph" w:styleId="ListContinue4">
    <w:name w:val="List Continue 4"/>
    <w:basedOn w:val="Normal"/>
    <w:semiHidden/>
    <w:rsid w:val="00BB49EE"/>
    <w:pPr>
      <w:spacing w:after="120"/>
      <w:ind w:left="1440"/>
    </w:pPr>
  </w:style>
  <w:style w:type="paragraph" w:styleId="ListContinue5">
    <w:name w:val="List Continue 5"/>
    <w:basedOn w:val="Normal"/>
    <w:semiHidden/>
    <w:rsid w:val="00BB49EE"/>
    <w:pPr>
      <w:spacing w:after="120"/>
      <w:ind w:left="1800"/>
    </w:pPr>
  </w:style>
  <w:style w:type="paragraph" w:styleId="ListNumber">
    <w:name w:val="List Number"/>
    <w:basedOn w:val="Normal"/>
    <w:semiHidden/>
    <w:rsid w:val="00BB49EE"/>
    <w:pPr>
      <w:numPr>
        <w:numId w:val="8"/>
      </w:numPr>
    </w:pPr>
  </w:style>
  <w:style w:type="paragraph" w:styleId="ListNumber2">
    <w:name w:val="List Number 2"/>
    <w:basedOn w:val="Normal"/>
    <w:semiHidden/>
    <w:rsid w:val="00BB49EE"/>
    <w:pPr>
      <w:numPr>
        <w:numId w:val="9"/>
      </w:numPr>
    </w:pPr>
  </w:style>
  <w:style w:type="paragraph" w:styleId="ListNumber3">
    <w:name w:val="List Number 3"/>
    <w:basedOn w:val="Normal"/>
    <w:semiHidden/>
    <w:rsid w:val="00BB49EE"/>
    <w:pPr>
      <w:numPr>
        <w:numId w:val="10"/>
      </w:numPr>
    </w:pPr>
  </w:style>
  <w:style w:type="paragraph" w:styleId="ListNumber4">
    <w:name w:val="List Number 4"/>
    <w:basedOn w:val="Normal"/>
    <w:semiHidden/>
    <w:rsid w:val="00BB49EE"/>
    <w:pPr>
      <w:numPr>
        <w:numId w:val="11"/>
      </w:numPr>
    </w:pPr>
  </w:style>
  <w:style w:type="paragraph" w:styleId="ListNumber5">
    <w:name w:val="List Number 5"/>
    <w:basedOn w:val="Normal"/>
    <w:semiHidden/>
    <w:rsid w:val="00BB49E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BB4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BB49EE"/>
    <w:rPr>
      <w:sz w:val="24"/>
      <w:szCs w:val="24"/>
    </w:rPr>
  </w:style>
  <w:style w:type="paragraph" w:styleId="NormalIndent">
    <w:name w:val="Normal Indent"/>
    <w:basedOn w:val="Normal"/>
    <w:semiHidden/>
    <w:rsid w:val="00BB49E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BB49EE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BB49EE"/>
  </w:style>
  <w:style w:type="paragraph" w:styleId="PlainText">
    <w:name w:val="Plain Text"/>
    <w:basedOn w:val="Normal"/>
    <w:link w:val="PlainTextChar"/>
    <w:semiHidden/>
    <w:rsid w:val="00BB49E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BB49EE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BB49E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B49EE"/>
    <w:rPr>
      <w:b/>
      <w:bCs/>
    </w:rPr>
  </w:style>
  <w:style w:type="paragraph" w:styleId="Subtitle">
    <w:name w:val="Subtitle"/>
    <w:basedOn w:val="Normal"/>
    <w:link w:val="SubtitleChar"/>
    <w:qFormat/>
    <w:rsid w:val="00BB49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BB49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BB49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BB49E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BB49E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BB49E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BB49E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BB49E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BB49E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BB49E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BB49E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BB49E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BB49E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BB49E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BB49E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340FC"/>
    <w:pPr>
      <w:spacing w:before="120" w:after="120" w:line="360" w:lineRule="auto"/>
      <w:ind w:left="1440" w:right="1440"/>
    </w:pPr>
    <w:rPr>
      <w:rFonts w:ascii="Times New Roman" w:eastAsia="Microsoft YaHei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BB49EE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BB49EE"/>
    <w:rPr>
      <w:i/>
      <w:color w:val="0000FF"/>
    </w:rPr>
  </w:style>
  <w:style w:type="character" w:customStyle="1" w:styleId="EmphasisBoldItal">
    <w:name w:val="EmphasisBoldItal"/>
    <w:basedOn w:val="DefaultParagraphFont"/>
    <w:rsid w:val="00BB49E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BB49EE"/>
    <w:rPr>
      <w:color w:val="0000FF"/>
    </w:rPr>
  </w:style>
  <w:style w:type="character" w:customStyle="1" w:styleId="Keycap">
    <w:name w:val="Keycap"/>
    <w:basedOn w:val="DefaultParagraphFont"/>
    <w:rsid w:val="00BB49EE"/>
    <w:rPr>
      <w:smallCaps/>
      <w:color w:val="0000FF"/>
    </w:rPr>
  </w:style>
  <w:style w:type="character" w:customStyle="1" w:styleId="Literal">
    <w:name w:val="Literal"/>
    <w:basedOn w:val="DefaultParagraphFont"/>
    <w:rsid w:val="00BB49E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BB49E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BB49E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BB49E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BB49E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BB49E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BB49EE"/>
    <w:rPr>
      <w:i/>
      <w:color w:val="CC99FF"/>
    </w:rPr>
  </w:style>
  <w:style w:type="character" w:customStyle="1" w:styleId="Wingdings">
    <w:name w:val="Wingdings"/>
    <w:basedOn w:val="DefaultParagraphFont"/>
    <w:rsid w:val="00BB49E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BB49E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BB49E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BB49EE"/>
    <w:rPr>
      <w:i/>
      <w:color w:val="CC99FF"/>
    </w:rPr>
  </w:style>
  <w:style w:type="character" w:customStyle="1" w:styleId="LiteralBox">
    <w:name w:val="LiteralBox"/>
    <w:basedOn w:val="Literal"/>
    <w:rsid w:val="00BB49E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BB49E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BB49E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BB49E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BB49EE"/>
    <w:rPr>
      <w:color w:val="808080"/>
    </w:rPr>
  </w:style>
  <w:style w:type="paragraph" w:customStyle="1" w:styleId="BodyBox">
    <w:name w:val="BodyBox"/>
    <w:basedOn w:val="Body"/>
    <w:rsid w:val="00BB49EE"/>
    <w:rPr>
      <w:color w:val="808080"/>
    </w:rPr>
  </w:style>
  <w:style w:type="paragraph" w:customStyle="1" w:styleId="ListHeadBox">
    <w:name w:val="ListHeadBox"/>
    <w:basedOn w:val="ListHead"/>
    <w:autoRedefine/>
    <w:rsid w:val="00BB49EE"/>
    <w:rPr>
      <w:color w:val="808080"/>
    </w:rPr>
  </w:style>
  <w:style w:type="paragraph" w:customStyle="1" w:styleId="ListBodyBox">
    <w:name w:val="ListBodyBox"/>
    <w:basedOn w:val="ListBody"/>
    <w:autoRedefine/>
    <w:rsid w:val="00BB49EE"/>
    <w:rPr>
      <w:color w:val="808080"/>
    </w:rPr>
  </w:style>
  <w:style w:type="paragraph" w:customStyle="1" w:styleId="NumListABox">
    <w:name w:val="NumListA Box"/>
    <w:basedOn w:val="NumListA"/>
    <w:autoRedefine/>
    <w:rsid w:val="00BB49EE"/>
    <w:rPr>
      <w:color w:val="666699"/>
    </w:rPr>
  </w:style>
  <w:style w:type="paragraph" w:customStyle="1" w:styleId="NumListBBox">
    <w:name w:val="NumListB Box"/>
    <w:basedOn w:val="NumListB"/>
    <w:autoRedefine/>
    <w:rsid w:val="00BB49EE"/>
    <w:rPr>
      <w:color w:val="666699"/>
    </w:rPr>
  </w:style>
  <w:style w:type="paragraph" w:customStyle="1" w:styleId="NumListCBox">
    <w:name w:val="NumListC Box"/>
    <w:basedOn w:val="NumListC"/>
    <w:autoRedefine/>
    <w:rsid w:val="00BB49EE"/>
    <w:rPr>
      <w:color w:val="666699"/>
    </w:rPr>
  </w:style>
  <w:style w:type="paragraph" w:customStyle="1" w:styleId="FootnoteBox">
    <w:name w:val="FootnoteBox"/>
    <w:basedOn w:val="BodyFirstBox"/>
    <w:autoRedefine/>
    <w:rsid w:val="00BB49EE"/>
    <w:rPr>
      <w:sz w:val="20"/>
    </w:rPr>
  </w:style>
  <w:style w:type="paragraph" w:customStyle="1" w:styleId="AnchorSidehead">
    <w:name w:val="Anchor Sidehead"/>
    <w:autoRedefine/>
    <w:rsid w:val="00BB49E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BB49E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BB49EE"/>
    <w:rPr>
      <w:color w:val="999999"/>
    </w:rPr>
  </w:style>
  <w:style w:type="character" w:customStyle="1" w:styleId="WingdingsSmall">
    <w:name w:val="Wingdings Small"/>
    <w:basedOn w:val="Wingdings"/>
    <w:rsid w:val="00BB49E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BB49E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BB49EE"/>
    <w:rPr>
      <w:color w:val="999999"/>
    </w:rPr>
  </w:style>
  <w:style w:type="paragraph" w:customStyle="1" w:styleId="CodeSingleWingding">
    <w:name w:val="CodeSingle Wingding"/>
    <w:basedOn w:val="CodeSingle"/>
    <w:autoRedefine/>
    <w:rsid w:val="00BB49EE"/>
    <w:rPr>
      <w:color w:val="999999"/>
    </w:rPr>
  </w:style>
  <w:style w:type="character" w:customStyle="1" w:styleId="EmphasisItalicFoot">
    <w:name w:val="EmphasisItalicFoot"/>
    <w:basedOn w:val="EmphasisItalic"/>
    <w:rsid w:val="00BB49E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BB49EE"/>
  </w:style>
  <w:style w:type="character" w:customStyle="1" w:styleId="Italic">
    <w:name w:val="Italic"/>
    <w:basedOn w:val="EmphasisItalic"/>
    <w:rsid w:val="00BB49E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BB49EE"/>
    <w:rPr>
      <w:color w:val="CC99FF"/>
    </w:rPr>
  </w:style>
  <w:style w:type="paragraph" w:customStyle="1" w:styleId="ListPlainBBox">
    <w:name w:val="List Plain B Box"/>
    <w:basedOn w:val="ListPlainB"/>
    <w:autoRedefine/>
    <w:rsid w:val="00BB49EE"/>
    <w:rPr>
      <w:color w:val="CC99FF"/>
    </w:rPr>
  </w:style>
  <w:style w:type="paragraph" w:customStyle="1" w:styleId="ListPlainCBox">
    <w:name w:val="List Plain C Box"/>
    <w:basedOn w:val="ListPlainC"/>
    <w:autoRedefine/>
    <w:rsid w:val="00BB49EE"/>
    <w:rPr>
      <w:color w:val="CC99FF"/>
    </w:rPr>
  </w:style>
  <w:style w:type="paragraph" w:customStyle="1" w:styleId="BulletABox">
    <w:name w:val="BulletA Box"/>
    <w:basedOn w:val="BulletA"/>
    <w:autoRedefine/>
    <w:rsid w:val="00BB49EE"/>
    <w:rPr>
      <w:color w:val="33CCCC"/>
    </w:rPr>
  </w:style>
  <w:style w:type="paragraph" w:customStyle="1" w:styleId="BulletBBox">
    <w:name w:val="BulletB Box"/>
    <w:basedOn w:val="BulletB"/>
    <w:autoRedefine/>
    <w:rsid w:val="00BB49EE"/>
    <w:rPr>
      <w:color w:val="33CCCC"/>
    </w:rPr>
  </w:style>
  <w:style w:type="paragraph" w:customStyle="1" w:styleId="BulletCBox">
    <w:name w:val="BulletC Box"/>
    <w:basedOn w:val="BulletC"/>
    <w:autoRedefine/>
    <w:rsid w:val="00BB49EE"/>
    <w:rPr>
      <w:color w:val="33CCCC"/>
    </w:rPr>
  </w:style>
  <w:style w:type="paragraph" w:customStyle="1" w:styleId="CaptionBox">
    <w:name w:val="CaptionBox"/>
    <w:basedOn w:val="Caption"/>
    <w:autoRedefine/>
    <w:rsid w:val="00BB49EE"/>
    <w:rPr>
      <w:color w:val="808080"/>
    </w:rPr>
  </w:style>
  <w:style w:type="character" w:customStyle="1" w:styleId="EmphasisNote">
    <w:name w:val="EmphasisNote"/>
    <w:basedOn w:val="EmphasisRevItal"/>
    <w:rsid w:val="00BB49EE"/>
    <w:rPr>
      <w:color w:val="3366FF"/>
    </w:rPr>
  </w:style>
  <w:style w:type="character" w:customStyle="1" w:styleId="EmphasisBoldBox">
    <w:name w:val="EmphasisBoldBox"/>
    <w:basedOn w:val="EmphasisBold"/>
    <w:rsid w:val="00BB49EE"/>
    <w:rPr>
      <w:b/>
      <w:color w:val="3366FF"/>
    </w:rPr>
  </w:style>
  <w:style w:type="paragraph" w:customStyle="1" w:styleId="Epigraph">
    <w:name w:val="Epigraph"/>
    <w:basedOn w:val="BlockQuote"/>
    <w:autoRedefine/>
    <w:rsid w:val="00BB49EE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B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0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A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15</cp:revision>
  <dcterms:created xsi:type="dcterms:W3CDTF">2019-01-10T21:39:00Z</dcterms:created>
  <dcterms:modified xsi:type="dcterms:W3CDTF">2019-01-29T15:41:00Z</dcterms:modified>
</cp:coreProperties>
</file>