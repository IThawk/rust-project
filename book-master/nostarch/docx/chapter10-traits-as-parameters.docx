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DB129" w14:textId="77777777" w:rsidR="00581C32" w:rsidRDefault="00581C32" w:rsidP="00FA171D">
      <w:pPr>
        <w:pStyle w:val="ProductionDirective"/>
      </w:pPr>
      <w:r>
        <w:rPr>
          <w:rFonts w:hint="eastAsia"/>
        </w:rPr>
        <w:t xml:space="preserve">Please replace the </w:t>
      </w:r>
      <w:r w:rsidR="00807769">
        <w:t>“</w:t>
      </w:r>
      <w:r>
        <w:rPr>
          <w:rFonts w:hint="eastAsia"/>
        </w:rPr>
        <w:t>Trait Bounds</w:t>
      </w:r>
      <w:r w:rsidR="00807769">
        <w:t>”</w:t>
      </w:r>
      <w:r>
        <w:rPr>
          <w:rFonts w:hint="eastAsia"/>
        </w:rPr>
        <w:t xml:space="preserve"> section on page 182-183 with this text, which should then be followed by the existing </w:t>
      </w:r>
      <w:r w:rsidR="00807769">
        <w:t>“</w:t>
      </w:r>
      <w:r w:rsidRPr="00FA171D">
        <w:rPr>
          <w:rFonts w:hint="eastAsia"/>
        </w:rPr>
        <w:t>Fixing</w:t>
      </w:r>
      <w:r>
        <w:rPr>
          <w:rFonts w:hint="eastAsia"/>
        </w:rPr>
        <w:t xml:space="preserve"> the largest Function with Trait Bounds</w:t>
      </w:r>
      <w:r w:rsidR="00807769">
        <w:t>”</w:t>
      </w:r>
      <w:r>
        <w:rPr>
          <w:rFonts w:hint="eastAsia"/>
        </w:rPr>
        <w:t xml:space="preserve"> section.</w:t>
      </w:r>
    </w:p>
    <w:p w14:paraId="6C82357A" w14:textId="77777777" w:rsidR="00581C32" w:rsidRPr="00FA171D" w:rsidRDefault="00581C32" w:rsidP="00581C32">
      <w:pPr>
        <w:rPr>
          <w:rFonts w:eastAsia="Microsoft YaHei"/>
        </w:rPr>
      </w:pPr>
    </w:p>
    <w:p w14:paraId="5A4A8361" w14:textId="77777777" w:rsidR="00581C32" w:rsidRDefault="00581C32" w:rsidP="00FA171D">
      <w:pPr>
        <w:pStyle w:val="HeadB"/>
        <w:rPr>
          <w:rFonts w:eastAsia="Microsoft YaHei"/>
        </w:rPr>
      </w:pPr>
      <w:bookmarkStart w:id="0" w:name="traits-as-parameters"/>
      <w:bookmarkEnd w:id="0"/>
      <w:r>
        <w:rPr>
          <w:rFonts w:eastAsia="Microsoft YaHei" w:hint="eastAsia"/>
        </w:rPr>
        <w:t>Traits as Parameters</w:t>
      </w:r>
    </w:p>
    <w:p w14:paraId="779EF607" w14:textId="77777777" w:rsidR="00581C32" w:rsidRDefault="00581C32" w:rsidP="00103C35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Now that you know how to define and implement traits, we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can explore how to use traits to define functions that accept many different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types.</w:t>
      </w:r>
    </w:p>
    <w:p w14:paraId="285169EC" w14:textId="77777777"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For example, in </w:t>
      </w:r>
      <w:r w:rsidRPr="00D813E9">
        <w:rPr>
          <w:rFonts w:eastAsia="Microsoft YaHei"/>
          <w:highlight w:val="yellow"/>
          <w:rPrChange w:id="1" w:author="AnneMarieW" w:date="2019-01-11T13:32:00Z">
            <w:rPr>
              <w:rFonts w:eastAsia="Microsoft YaHei"/>
            </w:rPr>
          </w:rPrChange>
        </w:rPr>
        <w:t>Listing 10-13</w:t>
      </w:r>
      <w:r>
        <w:rPr>
          <w:rFonts w:eastAsia="Microsoft YaHei" w:hint="eastAsia"/>
        </w:rPr>
        <w:t>, we implemented the</w:t>
      </w:r>
      <w:del w:id="2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" w:author="AnneMarieW" w:date="2019-01-11T13:09:00Z">
        <w:del w:id="4" w:author="Carol Nichols" w:date="2019-01-29T19:37:00Z">
          <w:r w:rsidR="001B1451" w:rsidDel="004369F6">
            <w:rPr>
              <w:rFonts w:eastAsia="Microsoft YaHei" w:hint="eastAsia"/>
            </w:rPr>
            <w:delText xml:space="preserve"> </w:delText>
          </w:r>
        </w:del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del w:id="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" w:author="AnneMarieW" w:date="2019-01-11T13:09:00Z">
        <w:r w:rsidR="001B1451">
          <w:rPr>
            <w:rFonts w:eastAsia="Microsoft YaHei" w:hint="eastAsia"/>
          </w:rPr>
          <w:t xml:space="preserve"> </w:t>
        </w:r>
        <w:del w:id="7" w:author="Carol Nichols" w:date="2019-01-29T19:37:00Z">
          <w:r w:rsidR="001B1451" w:rsidDel="004369F6">
            <w:rPr>
              <w:rFonts w:eastAsia="Microsoft YaHei" w:hint="eastAsia"/>
            </w:rPr>
            <w:delText xml:space="preserve"> </w:delText>
          </w:r>
        </w:del>
      </w:ins>
      <w:r>
        <w:rPr>
          <w:rFonts w:eastAsia="Microsoft YaHei" w:hint="eastAsia"/>
        </w:rPr>
        <w:t>trait on the</w:t>
      </w:r>
      <w:del w:id="8" w:author="AnneMarieW" w:date="2019-01-11T13:10:00Z">
        <w:r w:rsidDel="00F300A9">
          <w:rPr>
            <w:rFonts w:eastAsia="Microsoft YaHei" w:hint="eastAsia"/>
          </w:rPr>
          <w:delText xml:space="preserve"> types</w:delText>
        </w:r>
      </w:del>
      <w:r w:rsidR="00807769">
        <w:rPr>
          <w:rFonts w:eastAsia="Microsoft YaHei" w:hint="eastAsia"/>
        </w:rPr>
        <w:t xml:space="preserve"> </w:t>
      </w:r>
      <w:proofErr w:type="spellStart"/>
      <w:r w:rsidRPr="00FA171D">
        <w:rPr>
          <w:rStyle w:val="Literal"/>
        </w:rPr>
        <w:t>NewsArticle</w:t>
      </w:r>
      <w:proofErr w:type="spellEnd"/>
      <w:del w:id="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and</w:t>
      </w:r>
      <w:del w:id="1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ins w:id="13" w:author="AnneMarieW" w:date="2019-01-11T13:10:00Z">
        <w:r w:rsidR="00F300A9">
          <w:rPr>
            <w:rFonts w:eastAsia="Microsoft YaHei" w:hint="eastAsia"/>
          </w:rPr>
          <w:t xml:space="preserve"> types</w:t>
        </w:r>
      </w:ins>
      <w:r>
        <w:rPr>
          <w:rFonts w:eastAsia="Microsoft YaHei" w:hint="eastAsia"/>
        </w:rPr>
        <w:t>. We can define a</w:t>
      </w:r>
      <w:del w:id="14" w:author="AnneMarieW" w:date="2019-01-11T13:11:00Z">
        <w:r w:rsidDel="00D7157B">
          <w:rPr>
            <w:rFonts w:eastAsia="Microsoft YaHei" w:hint="eastAsia"/>
          </w:rPr>
          <w:delText xml:space="preserve"> function</w:delText>
        </w:r>
      </w:del>
      <w:del w:id="1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ins w:id="19" w:author="AnneMarieW" w:date="2019-01-11T13:11:00Z">
        <w:r w:rsidR="00D7157B">
          <w:rPr>
            <w:rFonts w:eastAsia="Microsoft YaHei" w:hint="eastAsia"/>
          </w:rPr>
          <w:t xml:space="preserve">function </w:t>
        </w:r>
      </w:ins>
      <w:r>
        <w:rPr>
          <w:rFonts w:eastAsia="Microsoft YaHei" w:hint="eastAsia"/>
        </w:rPr>
        <w:t>that calls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summarize</w:t>
      </w:r>
      <w:del w:id="2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method on its</w:t>
      </w:r>
      <w:del w:id="22" w:author="AnneMarieW" w:date="2019-01-11T13:11:00Z">
        <w:r w:rsidDel="00D7157B">
          <w:rPr>
            <w:rFonts w:eastAsia="Microsoft YaHei" w:hint="eastAsia"/>
          </w:rPr>
          <w:delText xml:space="preserve"> parameter</w:delText>
        </w:r>
      </w:del>
      <w:del w:id="2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ins w:id="25" w:author="AnneMarieW" w:date="2019-01-11T13:11:00Z">
        <w:r w:rsidR="00D7157B" w:rsidRPr="00D7157B">
          <w:rPr>
            <w:rFonts w:eastAsia="Microsoft YaHei" w:hint="eastAsia"/>
          </w:rPr>
          <w:t xml:space="preserve"> </w:t>
        </w:r>
        <w:r w:rsidR="00D7157B">
          <w:rPr>
            <w:rFonts w:eastAsia="Microsoft YaHei" w:hint="eastAsia"/>
          </w:rPr>
          <w:t>parameter</w:t>
        </w:r>
      </w:ins>
      <w:r>
        <w:rPr>
          <w:rFonts w:eastAsia="Microsoft YaHei" w:hint="eastAsia"/>
        </w:rPr>
        <w:t>, which is of some type that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implements the</w:t>
      </w:r>
      <w:del w:id="2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del w:id="2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trait. To do this, we can use the</w:t>
      </w:r>
      <w:del w:id="3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32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syntax,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 this:</w:t>
      </w:r>
    </w:p>
    <w:p w14:paraId="5659547B" w14:textId="77777777" w:rsidR="00581C32" w:rsidRPr="00103C35" w:rsidRDefault="00581C32" w:rsidP="00FA171D">
      <w:pPr>
        <w:pStyle w:val="CodeA"/>
      </w:pPr>
      <w:r w:rsidRPr="00103C35">
        <w:t>pub fn notify(item: impl Summary) {</w:t>
      </w:r>
    </w:p>
    <w:p w14:paraId="3C0AD30B" w14:textId="77777777" w:rsidR="00581C32" w:rsidRPr="00103C35" w:rsidRDefault="00581C32" w:rsidP="00FA171D">
      <w:pPr>
        <w:pStyle w:val="CodeB"/>
      </w:pPr>
      <w:r w:rsidRPr="00103C35">
        <w:t xml:space="preserve">    println!("Breaking news! {}", item.summarize());</w:t>
      </w:r>
    </w:p>
    <w:p w14:paraId="064F171B" w14:textId="77777777" w:rsidR="00581C32" w:rsidRPr="00103C35" w:rsidRDefault="00581C32" w:rsidP="00FA171D">
      <w:pPr>
        <w:pStyle w:val="CodeC"/>
      </w:pPr>
      <w:r w:rsidRPr="00103C35">
        <w:t>}</w:t>
      </w:r>
    </w:p>
    <w:p w14:paraId="23360C93" w14:textId="7DD69B14"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>Instead of a concrete type for the</w:t>
      </w:r>
      <w:del w:id="3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36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parameter, we specify the</w:t>
      </w:r>
      <w:del w:id="3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3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keyword </w:t>
      </w:r>
      <w:commentRangeStart w:id="40"/>
      <w:commentRangeStart w:id="41"/>
      <w:r>
        <w:rPr>
          <w:rFonts w:eastAsia="Microsoft YaHei" w:hint="eastAsia"/>
        </w:rPr>
        <w:t>and the trait</w:t>
      </w:r>
      <w:ins w:id="42" w:author="Carol Nichols" w:date="2019-01-29T19:32:00Z">
        <w:r w:rsidR="001660A4">
          <w:rPr>
            <w:rFonts w:eastAsia="Microsoft YaHei"/>
          </w:rPr>
          <w:t xml:space="preserve"> name. This parameter </w:t>
        </w:r>
      </w:ins>
      <w:ins w:id="43" w:author="Carol Nichols" w:date="2019-01-29T19:33:00Z">
        <w:r w:rsidR="001660A4">
          <w:rPr>
            <w:rFonts w:eastAsia="Microsoft YaHei"/>
          </w:rPr>
          <w:t xml:space="preserve">accepts any type that implements the </w:t>
        </w:r>
        <w:r w:rsidR="00BB770E">
          <w:rPr>
            <w:rFonts w:eastAsia="Microsoft YaHei"/>
          </w:rPr>
          <w:t>specified</w:t>
        </w:r>
        <w:r w:rsidR="001660A4">
          <w:rPr>
            <w:rFonts w:eastAsia="Microsoft YaHei"/>
          </w:rPr>
          <w:t xml:space="preserve"> trait</w:t>
        </w:r>
      </w:ins>
      <w:del w:id="44" w:author="Carol Nichols" w:date="2019-01-29T19:33:00Z">
        <w:r w:rsidDel="00BB770E">
          <w:rPr>
            <w:rFonts w:eastAsia="Microsoft YaHei" w:hint="eastAsia"/>
          </w:rPr>
          <w:delText xml:space="preserve"> that the type passed as an argument must implement</w:delText>
        </w:r>
      </w:del>
      <w:commentRangeEnd w:id="40"/>
      <w:r w:rsidR="003A783C">
        <w:rPr>
          <w:rStyle w:val="CommentReference"/>
        </w:rPr>
        <w:commentReference w:id="40"/>
      </w:r>
      <w:commentRangeEnd w:id="41"/>
      <w:r w:rsidR="00BB770E">
        <w:rPr>
          <w:rStyle w:val="CommentReference"/>
        </w:rPr>
        <w:commentReference w:id="41"/>
      </w:r>
      <w:r>
        <w:rPr>
          <w:rFonts w:eastAsia="Microsoft YaHei" w:hint="eastAsia"/>
        </w:rPr>
        <w:t>. In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body of</w:t>
      </w:r>
      <w:del w:id="4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r>
        <w:rPr>
          <w:rFonts w:eastAsia="Microsoft YaHei" w:hint="eastAsia"/>
        </w:rPr>
        <w:t>, we can call any methods on</w:t>
      </w:r>
      <w:del w:id="4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4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4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that come from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Summary</w:t>
      </w:r>
      <w:del w:id="5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trait, </w:t>
      </w:r>
      <w:ins w:id="53" w:author="AnneMarieW" w:date="2019-01-11T13:12:00Z">
        <w:r w:rsidR="00D7157B">
          <w:rPr>
            <w:rFonts w:eastAsia="Microsoft YaHei"/>
          </w:rPr>
          <w:t>such as</w:t>
        </w:r>
      </w:ins>
      <w:del w:id="54" w:author="AnneMarieW" w:date="2019-01-11T13:12:00Z">
        <w:r w:rsidDel="00D7157B">
          <w:rPr>
            <w:rFonts w:eastAsia="Microsoft YaHei" w:hint="eastAsia"/>
          </w:rPr>
          <w:delText>like</w:delText>
        </w:r>
      </w:del>
      <w:del w:id="5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summarize</w:t>
      </w:r>
      <w:r>
        <w:rPr>
          <w:rFonts w:eastAsia="Microsoft YaHei" w:hint="eastAsia"/>
        </w:rPr>
        <w:t>. We can call</w:t>
      </w:r>
      <w:del w:id="5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5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5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and pass in any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instance of</w:t>
      </w:r>
      <w:del w:id="6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NewsArticle</w:t>
      </w:r>
      <w:proofErr w:type="spellEnd"/>
      <w:del w:id="6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or</w:t>
      </w:r>
      <w:del w:id="65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6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r>
        <w:rPr>
          <w:rFonts w:eastAsia="Microsoft YaHei" w:hint="eastAsia"/>
        </w:rPr>
        <w:t>. Code that calls the function with any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other type, </w:t>
      </w:r>
      <w:del w:id="67" w:author="AnneMarieW" w:date="2019-01-11T13:12:00Z">
        <w:r w:rsidDel="00D7157B">
          <w:rPr>
            <w:rFonts w:eastAsia="Microsoft YaHei" w:hint="eastAsia"/>
          </w:rPr>
          <w:delText>like</w:delText>
        </w:r>
      </w:del>
      <w:ins w:id="68" w:author="AnneMarieW" w:date="2019-01-11T13:12:00Z">
        <w:r w:rsidR="00D7157B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a</w:t>
      </w:r>
      <w:del w:id="6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7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String</w:t>
      </w:r>
      <w:del w:id="7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7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or an</w:t>
      </w:r>
      <w:del w:id="7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7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i32</w:t>
      </w:r>
      <w:r>
        <w:rPr>
          <w:rFonts w:eastAsia="Microsoft YaHei" w:hint="eastAsia"/>
        </w:rPr>
        <w:t>, won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t compile</w:t>
      </w:r>
      <w:del w:id="75" w:author="AnneMarieW" w:date="2019-01-11T13:12:00Z">
        <w:r w:rsidDel="00D7157B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because those types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del w:id="76" w:author="AnneMarieW" w:date="2019-01-11T13:12:00Z">
        <w:r w:rsidR="00807769" w:rsidRPr="00D7157B" w:rsidDel="00D7157B">
          <w:rPr>
            <w:rFonts w:eastAsia="Microsoft YaHei" w:hint="eastAsia"/>
            <w:rPrChange w:id="77" w:author="AnneMarieW" w:date="2019-01-11T13:12:00Z">
              <w:rPr>
                <w:rStyle w:val="Literal"/>
                <w:rFonts w:eastAsia="Microsoft YaHei" w:hint="eastAsia"/>
              </w:rPr>
            </w:rPrChange>
          </w:rPr>
          <w:delText>’</w:delText>
        </w:r>
      </w:del>
      <w:ins w:id="78" w:author="AnneMarieW" w:date="2019-01-11T13:12:00Z">
        <w:r w:rsidR="00D7157B" w:rsidRPr="00D7157B">
          <w:rPr>
            <w:rFonts w:eastAsia="Microsoft YaHei"/>
            <w:rPrChange w:id="79" w:author="AnneMarieW" w:date="2019-01-11T13:12:00Z">
              <w:rPr>
                <w:rStyle w:val="Literal"/>
                <w:rFonts w:eastAsia="Microsoft YaHei"/>
              </w:rPr>
            </w:rPrChange>
          </w:rPr>
          <w:t>’</w:t>
        </w:r>
      </w:ins>
      <w:r>
        <w:rPr>
          <w:rFonts w:eastAsia="Microsoft YaHei" w:hint="eastAsia"/>
        </w:rPr>
        <w:t>t implement</w:t>
      </w:r>
      <w:del w:id="8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8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r>
        <w:rPr>
          <w:rFonts w:eastAsia="Microsoft YaHei" w:hint="eastAsia"/>
        </w:rPr>
        <w:t>.</w:t>
      </w:r>
    </w:p>
    <w:p w14:paraId="6B8D2BDB" w14:textId="77777777" w:rsidR="00581C32" w:rsidRDefault="00581C32" w:rsidP="00FA171D">
      <w:pPr>
        <w:pStyle w:val="HeadC"/>
        <w:rPr>
          <w:rFonts w:eastAsia="Microsoft YaHei"/>
        </w:rPr>
      </w:pPr>
      <w:bookmarkStart w:id="82" w:name="trait-bound-syntax"/>
      <w:bookmarkEnd w:id="82"/>
      <w:r>
        <w:rPr>
          <w:rFonts w:eastAsia="Microsoft YaHei" w:hint="eastAsia"/>
        </w:rPr>
        <w:t>Trait Bound Syntax</w:t>
      </w:r>
    </w:p>
    <w:p w14:paraId="21D86333" w14:textId="77777777" w:rsidR="00581C32" w:rsidRDefault="00581C32" w:rsidP="00807769">
      <w:pPr>
        <w:pStyle w:val="BodyFirst"/>
        <w:rPr>
          <w:rFonts w:eastAsia="Microsoft YaHei"/>
        </w:rPr>
      </w:pPr>
      <w:r w:rsidRPr="00103C35">
        <w:rPr>
          <w:rFonts w:eastAsia="Microsoft YaHei" w:hint="eastAsia"/>
        </w:rPr>
        <w:t>The</w:t>
      </w:r>
      <w:del w:id="8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8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8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8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syntax works for straightforward cases</w:t>
      </w:r>
      <w:del w:id="87" w:author="AnneMarieW" w:date="2019-01-11T13:14:00Z">
        <w:r w:rsidRPr="00103C35" w:rsidDel="003A783C">
          <w:rPr>
            <w:rFonts w:eastAsia="Microsoft YaHei" w:hint="eastAsia"/>
          </w:rPr>
          <w:delText>,</w:delText>
        </w:r>
      </w:del>
      <w:r w:rsidRPr="00103C35">
        <w:rPr>
          <w:rFonts w:eastAsia="Microsoft YaHei" w:hint="eastAsia"/>
        </w:rPr>
        <w:t xml:space="preserve"> but is actually syntax sugar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for a longer form</w:t>
      </w:r>
      <w:del w:id="88" w:author="AnneMarieW" w:date="2019-01-11T13:14:00Z">
        <w:r w:rsidRPr="00103C35" w:rsidDel="003A783C">
          <w:rPr>
            <w:rFonts w:eastAsia="Microsoft YaHei" w:hint="eastAsia"/>
          </w:rPr>
          <w:delText>. This longer form syntax</w:delText>
        </w:r>
      </w:del>
      <w:ins w:id="89" w:author="AnneMarieW" w:date="2019-01-11T13:14:00Z">
        <w:r w:rsidR="003A783C">
          <w:rPr>
            <w:rFonts w:eastAsia="Microsoft YaHei"/>
          </w:rPr>
          <w:t>, which</w:t>
        </w:r>
      </w:ins>
      <w:r w:rsidRPr="00103C35">
        <w:rPr>
          <w:rFonts w:eastAsia="Microsoft YaHei" w:hint="eastAsia"/>
        </w:rPr>
        <w:t xml:space="preserve"> is called a</w:t>
      </w:r>
      <w:del w:id="9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9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3A783C">
        <w:rPr>
          <w:rStyle w:val="EmphasisItalic"/>
          <w:rFonts w:eastAsia="Microsoft YaHei"/>
          <w:rPrChange w:id="92" w:author="AnneMarieW" w:date="2019-01-11T13:15:00Z">
            <w:rPr>
              <w:rStyle w:val="EmphasisBoldItal"/>
              <w:rFonts w:eastAsia="Microsoft YaHei"/>
            </w:rPr>
          </w:rPrChange>
        </w:rPr>
        <w:t>trait bound</w:t>
      </w:r>
      <w:ins w:id="93" w:author="AnneMarieW" w:date="2019-01-11T13:15:00Z">
        <w:r w:rsidR="003A783C">
          <w:rPr>
            <w:rFonts w:eastAsia="Microsoft YaHei"/>
          </w:rPr>
          <w:t>;</w:t>
        </w:r>
      </w:ins>
      <w:del w:id="94" w:author="AnneMarieW" w:date="2019-01-11T13:15:00Z">
        <w:r w:rsidDel="003A783C">
          <w:rPr>
            <w:rFonts w:eastAsia="Microsoft YaHei" w:hint="eastAsia"/>
          </w:rPr>
          <w:delText>, and</w:delText>
        </w:r>
      </w:del>
      <w:r>
        <w:rPr>
          <w:rFonts w:eastAsia="Microsoft YaHei" w:hint="eastAsia"/>
        </w:rPr>
        <w:t xml:space="preserve"> it looks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like this:</w:t>
      </w:r>
    </w:p>
    <w:p w14:paraId="05627213" w14:textId="77777777" w:rsidR="00581C32" w:rsidRPr="00807769" w:rsidRDefault="00581C32" w:rsidP="00807769">
      <w:pPr>
        <w:pStyle w:val="CodeA"/>
      </w:pPr>
      <w:r w:rsidRPr="00807769">
        <w:t>pub fn notify&lt;T: Summary&gt;(item: T) {</w:t>
      </w:r>
    </w:p>
    <w:p w14:paraId="2CBEEE83" w14:textId="77777777" w:rsidR="00581C32" w:rsidRPr="00807769" w:rsidRDefault="00581C32" w:rsidP="00807769">
      <w:pPr>
        <w:pStyle w:val="CodeB"/>
      </w:pPr>
      <w:r w:rsidRPr="00807769">
        <w:t xml:space="preserve">    println!("Breaking news! {}", item.summarize());</w:t>
      </w:r>
    </w:p>
    <w:p w14:paraId="33D0E67E" w14:textId="77777777" w:rsidR="00581C32" w:rsidRPr="00807769" w:rsidRDefault="00581C32" w:rsidP="00807769">
      <w:pPr>
        <w:pStyle w:val="CodeC"/>
      </w:pPr>
      <w:r w:rsidRPr="00807769">
        <w:t>}</w:t>
      </w:r>
    </w:p>
    <w:p w14:paraId="70272D83" w14:textId="77777777"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</w:t>
      </w:r>
      <w:ins w:id="95" w:author="AnneMarieW" w:date="2019-01-11T13:15:00Z">
        <w:r w:rsidR="003A783C">
          <w:rPr>
            <w:rFonts w:eastAsia="Microsoft YaHei"/>
          </w:rPr>
          <w:t xml:space="preserve">longer form </w:t>
        </w:r>
      </w:ins>
      <w:r>
        <w:rPr>
          <w:rFonts w:eastAsia="Microsoft YaHei" w:hint="eastAsia"/>
        </w:rPr>
        <w:t xml:space="preserve">is equivalent to the example </w:t>
      </w:r>
      <w:ins w:id="96" w:author="AnneMarieW" w:date="2019-01-11T13:16:00Z">
        <w:r w:rsidR="008A5E3D">
          <w:rPr>
            <w:rFonts w:eastAsia="Microsoft YaHei"/>
          </w:rPr>
          <w:t>in the previous section</w:t>
        </w:r>
      </w:ins>
      <w:del w:id="97" w:author="AnneMarieW" w:date="2019-01-11T13:16:00Z">
        <w:r w:rsidDel="008A5E3D">
          <w:rPr>
            <w:rFonts w:eastAsia="Microsoft YaHei" w:hint="eastAsia"/>
          </w:rPr>
          <w:delText>above</w:delText>
        </w:r>
      </w:del>
      <w:del w:id="98" w:author="AnneMarieW" w:date="2019-01-11T13:15:00Z">
        <w:r w:rsidDel="003A783C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is</w:t>
      </w:r>
      <w:del w:id="99" w:author="AnneMarieW" w:date="2019-01-11T13:15:00Z">
        <w:r w:rsidDel="003A783C">
          <w:rPr>
            <w:rFonts w:eastAsia="Microsoft YaHei" w:hint="eastAsia"/>
          </w:rPr>
          <w:delText xml:space="preserve"> a bit</w:delText>
        </w:r>
      </w:del>
      <w:r>
        <w:rPr>
          <w:rFonts w:eastAsia="Microsoft YaHei" w:hint="eastAsia"/>
        </w:rPr>
        <w:t xml:space="preserve"> more verbose. We place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trait bounds with the declaration of the generic type parameter</w:t>
      </w:r>
      <w:del w:id="100" w:author="AnneMarieW" w:date="2019-01-11T13:16:00Z">
        <w:r w:rsidDel="008A5E3D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after a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colon and inside angle brackets.</w:t>
      </w:r>
    </w:p>
    <w:p w14:paraId="2A09EE35" w14:textId="53242154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lastRenderedPageBreak/>
        <w:t>The</w:t>
      </w:r>
      <w:del w:id="10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0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10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0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syntax is convenient and makes for more concise code in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s</w:t>
      </w:r>
      <w:del w:id="105" w:author="AnneMarieW" w:date="2019-01-11T13:17:00Z">
        <w:r w:rsidRPr="00103C35" w:rsidDel="008A5E3D">
          <w:rPr>
            <w:rFonts w:eastAsia="Microsoft YaHei" w:hint="eastAsia"/>
          </w:rPr>
          <w:delText>traightforward</w:delText>
        </w:r>
      </w:del>
      <w:ins w:id="106" w:author="AnneMarieW" w:date="2019-01-11T13:18:00Z">
        <w:r w:rsidR="008A5E3D">
          <w:rPr>
            <w:rFonts w:eastAsia="Microsoft YaHei"/>
          </w:rPr>
          <w:t>imple</w:t>
        </w:r>
      </w:ins>
      <w:r w:rsidRPr="00103C35">
        <w:rPr>
          <w:rFonts w:eastAsia="Microsoft YaHei" w:hint="eastAsia"/>
        </w:rPr>
        <w:t xml:space="preserve"> cases. The trait bound syntax</w:t>
      </w:r>
      <w:del w:id="107" w:author="AnneMarieW" w:date="2019-01-11T13:18:00Z">
        <w:r w:rsidRPr="00103C35" w:rsidDel="008A5E3D">
          <w:rPr>
            <w:rFonts w:eastAsia="Microsoft YaHei" w:hint="eastAsia"/>
          </w:rPr>
          <w:delText xml:space="preserve"> is able to</w:delText>
        </w:r>
      </w:del>
      <w:ins w:id="108" w:author="AnneMarieW" w:date="2019-01-11T13:18:00Z">
        <w:r w:rsidR="008A5E3D">
          <w:rPr>
            <w:rFonts w:eastAsia="Microsoft YaHei"/>
          </w:rPr>
          <w:t xml:space="preserve"> can</w:t>
        </w:r>
      </w:ins>
      <w:r w:rsidRPr="00103C35">
        <w:rPr>
          <w:rFonts w:eastAsia="Microsoft YaHei" w:hint="eastAsia"/>
        </w:rPr>
        <w:t xml:space="preserve"> express more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complexity in other cases. For example, we can have two parameters that implement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Summary</w:t>
      </w:r>
      <w:del w:id="109" w:author="Carol Nichols" w:date="2019-01-29T19:41:00Z">
        <w:r w:rsidRPr="00103C35" w:rsidDel="006F2A51">
          <w:rPr>
            <w:rFonts w:eastAsia="Microsoft YaHei" w:hint="eastAsia"/>
          </w:rPr>
          <w:delText>,</w:delText>
        </w:r>
      </w:del>
      <w:ins w:id="110" w:author="Carol Nichols" w:date="2019-01-29T19:41:00Z">
        <w:r w:rsidR="006F2A51">
          <w:rPr>
            <w:rFonts w:eastAsia="Microsoft YaHei"/>
          </w:rPr>
          <w:t>.</w:t>
        </w:r>
      </w:ins>
      <w:r w:rsidRPr="00103C35">
        <w:rPr>
          <w:rFonts w:eastAsia="Microsoft YaHei" w:hint="eastAsia"/>
        </w:rPr>
        <w:t xml:space="preserve"> </w:t>
      </w:r>
      <w:ins w:id="111" w:author="Carol Nichols" w:date="2019-01-29T19:40:00Z">
        <w:r w:rsidR="006F2A51">
          <w:rPr>
            <w:rFonts w:eastAsia="Microsoft YaHei"/>
          </w:rPr>
          <w:t xml:space="preserve">Using </w:t>
        </w:r>
      </w:ins>
      <w:r w:rsidRPr="00103C35">
        <w:rPr>
          <w:rFonts w:eastAsia="Microsoft YaHei" w:hint="eastAsia"/>
        </w:rPr>
        <w:t>the</w:t>
      </w:r>
      <w:del w:id="11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1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114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1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</w:t>
      </w:r>
      <w:ins w:id="116" w:author="AnneMarieW" w:date="2019-01-11T13:18:00Z">
        <w:del w:id="117" w:author="Carol Nichols" w:date="2019-01-29T19:41:00Z">
          <w:r w:rsidR="008A5E3D" w:rsidDel="006F2A51">
            <w:rPr>
              <w:rFonts w:eastAsia="Microsoft YaHei"/>
            </w:rPr>
            <w:delText>,</w:delText>
          </w:r>
        </w:del>
      </w:ins>
      <w:del w:id="118" w:author="Carol Nichols" w:date="2019-01-29T19:41:00Z">
        <w:r w:rsidDel="006F2A51">
          <w:rPr>
            <w:rFonts w:eastAsia="Microsoft YaHei" w:hint="eastAsia"/>
          </w:rPr>
          <w:delText xml:space="preserve"> with</w:delText>
        </w:r>
      </w:del>
      <w:ins w:id="119" w:author="AnneMarieW" w:date="2019-01-11T13:19:00Z">
        <w:del w:id="120" w:author="Carol Nichols" w:date="2019-01-29T19:41:00Z">
          <w:r w:rsidR="008A5E3D" w:rsidDel="006F2A51">
            <w:rPr>
              <w:rFonts w:eastAsia="Microsoft YaHei"/>
            </w:rPr>
            <w:delText>using</w:delText>
          </w:r>
        </w:del>
      </w:ins>
      <w:del w:id="121" w:author="Carol Nichols" w:date="2019-01-29T19:41:00Z">
        <w:r w:rsidDel="006F2A51">
          <w:rPr>
            <w:rFonts w:eastAsia="Microsoft YaHei" w:hint="eastAsia"/>
          </w:rPr>
          <w:delText xml:space="preserve"> code</w:delText>
        </w:r>
      </w:del>
      <w:ins w:id="122" w:author="Carol Nichols" w:date="2019-01-29T19:41:00Z">
        <w:r w:rsidR="006F2A51">
          <w:rPr>
            <w:rFonts w:eastAsia="Microsoft YaHei"/>
          </w:rPr>
          <w:t xml:space="preserve"> looks</w:t>
        </w:r>
      </w:ins>
      <w:r>
        <w:rPr>
          <w:rFonts w:eastAsia="Microsoft YaHei" w:hint="eastAsia"/>
        </w:rPr>
        <w:t xml:space="preserve"> like this:</w:t>
      </w:r>
    </w:p>
    <w:p w14:paraId="5A042538" w14:textId="77777777" w:rsidR="00581C32" w:rsidRPr="00807769" w:rsidRDefault="00581C32" w:rsidP="00807769">
      <w:pPr>
        <w:pStyle w:val="CodeSingle"/>
      </w:pPr>
      <w:r w:rsidRPr="00807769">
        <w:t>pub fn notify(item1: impl Summary, item2: impl Summary) {</w:t>
      </w:r>
    </w:p>
    <w:p w14:paraId="6C14B77F" w14:textId="7C0E6918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If we wanted this function to allow</w:t>
      </w:r>
      <w:del w:id="123" w:author="AnneMarieW" w:date="2019-01-11T13:19:00Z">
        <w:r w:rsidRPr="00103C35" w:rsidDel="008A5E3D">
          <w:rPr>
            <w:rFonts w:eastAsia="Microsoft YaHei" w:hint="eastAsia"/>
          </w:rPr>
          <w:delText>s</w:delText>
        </w:r>
      </w:del>
      <w:del w:id="12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2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item1</w:t>
      </w:r>
      <w:del w:id="12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2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item2</w:t>
      </w:r>
      <w:del w:id="12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2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to have different types, using</w:t>
      </w:r>
      <w:del w:id="13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13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3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would be appropriate (as long as both types implement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Summary</w:t>
      </w:r>
      <w:r>
        <w:rPr>
          <w:rFonts w:eastAsia="Microsoft YaHei" w:hint="eastAsia"/>
        </w:rPr>
        <w:t xml:space="preserve">). If </w:t>
      </w:r>
      <w:del w:id="134" w:author="Carol Nichols" w:date="2019-01-29T19:41:00Z">
        <w:r w:rsidDel="006F2A51">
          <w:rPr>
            <w:rFonts w:eastAsia="Microsoft YaHei" w:hint="eastAsia"/>
          </w:rPr>
          <w:delText xml:space="preserve">you </w:delText>
        </w:r>
      </w:del>
      <w:ins w:id="135" w:author="Carol Nichols" w:date="2019-01-29T19:41:00Z">
        <w:r w:rsidR="006F2A51">
          <w:rPr>
            <w:rFonts w:eastAsia="Microsoft YaHei"/>
          </w:rPr>
          <w:t>we</w:t>
        </w:r>
        <w:r w:rsidR="006F2A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wanted to force both parameters to have the</w:t>
      </w:r>
      <w:del w:id="136" w:author="AnneMarieW" w:date="2019-01-11T13:19:00Z">
        <w:r w:rsidDel="008A5E3D">
          <w:rPr>
            <w:rFonts w:eastAsia="Microsoft YaHei" w:hint="eastAsia"/>
          </w:rPr>
          <w:delText xml:space="preserve"> exact</w:delText>
        </w:r>
      </w:del>
      <w:r>
        <w:rPr>
          <w:rFonts w:eastAsia="Microsoft YaHei" w:hint="eastAsia"/>
        </w:rPr>
        <w:t xml:space="preserve"> same type,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</w:t>
      </w:r>
      <w:del w:id="137" w:author="AnneMarieW" w:date="2019-01-11T13:19:00Z">
        <w:r w:rsidDel="008A5E3D">
          <w:rPr>
            <w:rFonts w:eastAsia="Microsoft YaHei" w:hint="eastAsia"/>
          </w:rPr>
          <w:delText xml:space="preserve"> i</w:delText>
        </w:r>
      </w:del>
      <w:ins w:id="138" w:author="AnneMarieW" w:date="2019-01-11T13:19:00Z">
        <w:r w:rsidR="008A5E3D">
          <w:rPr>
            <w:rFonts w:eastAsia="Microsoft YaHei"/>
          </w:rPr>
          <w:t>’</w:t>
        </w:r>
      </w:ins>
      <w:r>
        <w:rPr>
          <w:rFonts w:eastAsia="Microsoft YaHei" w:hint="eastAsia"/>
        </w:rPr>
        <w:t xml:space="preserve">s only possible to express </w:t>
      </w:r>
      <w:del w:id="139" w:author="AnneMarieW" w:date="2019-01-11T13:20:00Z">
        <w:r w:rsidDel="008A5E3D">
          <w:rPr>
            <w:rFonts w:eastAsia="Microsoft YaHei" w:hint="eastAsia"/>
          </w:rPr>
          <w:delText>with</w:delText>
        </w:r>
      </w:del>
      <w:ins w:id="140" w:author="AnneMarieW" w:date="2019-01-11T13:20:00Z">
        <w:r w:rsidR="008A5E3D">
          <w:rPr>
            <w:rFonts w:eastAsia="Microsoft YaHei"/>
          </w:rPr>
          <w:t>using</w:t>
        </w:r>
      </w:ins>
      <w:r>
        <w:rPr>
          <w:rFonts w:eastAsia="Microsoft YaHei" w:hint="eastAsia"/>
        </w:rPr>
        <w:t xml:space="preserve"> a trait bound</w:t>
      </w:r>
      <w:ins w:id="141" w:author="AnneMarieW" w:date="2019-01-11T13:19:00Z">
        <w:r w:rsidR="008A5E3D">
          <w:rPr>
            <w:rFonts w:eastAsia="Microsoft YaHei"/>
          </w:rPr>
          <w:t>, like this</w:t>
        </w:r>
      </w:ins>
      <w:r>
        <w:rPr>
          <w:rFonts w:eastAsia="Microsoft YaHei" w:hint="eastAsia"/>
        </w:rPr>
        <w:t>:</w:t>
      </w:r>
    </w:p>
    <w:p w14:paraId="71D08163" w14:textId="77777777" w:rsidR="00581C32" w:rsidRPr="00807769" w:rsidRDefault="00581C32" w:rsidP="00807769">
      <w:pPr>
        <w:pStyle w:val="CodeSingle"/>
      </w:pPr>
      <w:r w:rsidRPr="00807769">
        <w:t>pub fn notify&lt;T: Summary&gt;(item1: T, item2: T) {</w:t>
      </w:r>
    </w:p>
    <w:p w14:paraId="6700B5B6" w14:textId="77777777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The generic type</w:t>
      </w:r>
      <w:del w:id="14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4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</w:t>
      </w:r>
      <w:del w:id="14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4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specified as the type of the</w:t>
      </w:r>
      <w:del w:id="14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4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item1</w:t>
      </w:r>
      <w:del w:id="14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4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del w:id="15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item2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parameters constrains the function such that the concrete type of the value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passed as an argument for</w:t>
      </w:r>
      <w:del w:id="15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item1</w:t>
      </w:r>
      <w:del w:id="154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5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del w:id="15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5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item2</w:t>
      </w:r>
      <w:del w:id="15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5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must be the same.</w:t>
      </w:r>
    </w:p>
    <w:p w14:paraId="214805F9" w14:textId="77777777" w:rsidR="00581C32" w:rsidRDefault="00581C32" w:rsidP="00FA171D">
      <w:pPr>
        <w:pStyle w:val="HeadC"/>
        <w:rPr>
          <w:rFonts w:eastAsia="Microsoft YaHei"/>
        </w:rPr>
      </w:pPr>
      <w:bookmarkStart w:id="160" w:name="specifying-multiple-trait-bounds-with-th"/>
      <w:bookmarkEnd w:id="160"/>
      <w:r>
        <w:rPr>
          <w:rFonts w:eastAsia="Microsoft YaHei" w:hint="eastAsia"/>
        </w:rPr>
        <w:t>Specifying Multiple Trait Bounds with the</w:t>
      </w:r>
      <w:del w:id="161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6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t>+</w:t>
      </w:r>
      <w:del w:id="16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16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</w:t>
      </w:r>
    </w:p>
    <w:p w14:paraId="6319E8C9" w14:textId="74AC9097" w:rsidR="00581C32" w:rsidRDefault="00581C32" w:rsidP="00807769">
      <w:pPr>
        <w:pStyle w:val="BodyFirst"/>
        <w:rPr>
          <w:rFonts w:eastAsia="Microsoft YaHei"/>
        </w:rPr>
      </w:pPr>
      <w:r w:rsidRPr="00103C35">
        <w:rPr>
          <w:rFonts w:eastAsia="Microsoft YaHei" w:hint="eastAsia"/>
        </w:rPr>
        <w:t>We can also specify more than one trait bound. Say we wanted</w:t>
      </w:r>
      <w:del w:id="16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6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6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6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to use display formatting on</w:t>
      </w:r>
      <w:del w:id="16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7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171" w:author="AnneMarieW" w:date="2019-01-11T13:21:00Z">
        <w:r w:rsidRPr="00103C35" w:rsidDel="001120D9">
          <w:rPr>
            <w:rFonts w:eastAsia="Microsoft YaHei" w:hint="eastAsia"/>
          </w:rPr>
          <w:delText>,</w:delText>
        </w:r>
      </w:del>
      <w:r w:rsidRPr="00103C35">
        <w:rPr>
          <w:rFonts w:eastAsia="Microsoft YaHei" w:hint="eastAsia"/>
        </w:rPr>
        <w:t xml:space="preserve"> as well as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summarize</w:t>
      </w:r>
      <w:del w:id="17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7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method</w:t>
      </w:r>
      <w:del w:id="174" w:author="AnneMarieW" w:date="2019-01-11T13:21:00Z">
        <w:r w:rsidRPr="00103C35" w:rsidDel="001120D9">
          <w:rPr>
            <w:rFonts w:eastAsia="Microsoft YaHei" w:hint="eastAsia"/>
          </w:rPr>
          <w:delText>,</w:delText>
        </w:r>
      </w:del>
      <w:ins w:id="175" w:author="AnneMarieW" w:date="2019-01-11T13:21:00Z">
        <w:del w:id="176" w:author="Carol Nichols" w:date="2019-01-29T19:43:00Z">
          <w:r w:rsidR="001120D9" w:rsidDel="007B7B2B">
            <w:rPr>
              <w:rFonts w:eastAsia="Microsoft YaHei"/>
            </w:rPr>
            <w:delText>:</w:delText>
          </w:r>
        </w:del>
      </w:ins>
      <w:ins w:id="177" w:author="Carol Nichols" w:date="2019-01-29T19:43:00Z">
        <w:r w:rsidR="007B7B2B">
          <w:rPr>
            <w:rFonts w:eastAsia="Microsoft YaHei"/>
          </w:rPr>
          <w:t>:</w:t>
        </w:r>
      </w:ins>
      <w:r w:rsidRPr="00103C35">
        <w:rPr>
          <w:rFonts w:eastAsia="Microsoft YaHei" w:hint="eastAsia"/>
        </w:rPr>
        <w:t xml:space="preserve"> we </w:t>
      </w:r>
      <w:del w:id="178" w:author="Carol Nichols" w:date="2019-01-29T19:43:00Z">
        <w:r w:rsidRPr="00103C35" w:rsidDel="00E5492D">
          <w:rPr>
            <w:rFonts w:eastAsia="Microsoft YaHei" w:hint="eastAsia"/>
          </w:rPr>
          <w:delText xml:space="preserve">must </w:delText>
        </w:r>
      </w:del>
      <w:r w:rsidRPr="00103C35">
        <w:rPr>
          <w:rFonts w:eastAsia="Microsoft YaHei" w:hint="eastAsia"/>
        </w:rPr>
        <w:t>specify in the</w:t>
      </w:r>
      <w:del w:id="17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18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definition that</w:t>
      </w:r>
      <w:del w:id="18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del w:id="18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8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must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 xml:space="preserve">implement </w:t>
      </w:r>
      <w:del w:id="187" w:author="Carol Nichols" w:date="2019-01-29T19:43:00Z">
        <w:r w:rsidRPr="00103C35" w:rsidDel="007B7B2B">
          <w:rPr>
            <w:rFonts w:eastAsia="Microsoft YaHei" w:hint="eastAsia"/>
          </w:rPr>
          <w:delText>two traits: </w:delText>
        </w:r>
      </w:del>
      <w:ins w:id="188" w:author="Carol Nichols" w:date="2019-01-29T19:43:00Z">
        <w:r w:rsidR="007B7B2B">
          <w:rPr>
            <w:rFonts w:eastAsia="Microsoft YaHei"/>
          </w:rPr>
          <w:t>both</w:t>
        </w:r>
      </w:ins>
      <w:ins w:id="18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Display</w:t>
      </w:r>
      <w:del w:id="19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and</w:t>
      </w:r>
      <w:del w:id="19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19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r w:rsidRPr="00103C35">
        <w:rPr>
          <w:rFonts w:eastAsia="Microsoft YaHei" w:hint="eastAsia"/>
        </w:rPr>
        <w:t xml:space="preserve">. </w:t>
      </w:r>
      <w:del w:id="194" w:author="AnneMarieW" w:date="2019-01-11T13:22:00Z">
        <w:r w:rsidRPr="00103C35" w:rsidDel="001120D9">
          <w:rPr>
            <w:rFonts w:eastAsia="Microsoft YaHei" w:hint="eastAsia"/>
          </w:rPr>
          <w:delText xml:space="preserve">This </w:delText>
        </w:r>
      </w:del>
      <w:ins w:id="195" w:author="AnneMarieW" w:date="2019-01-11T13:22:00Z">
        <w:r w:rsidR="001120D9">
          <w:rPr>
            <w:rFonts w:eastAsia="Microsoft YaHei"/>
          </w:rPr>
          <w:t xml:space="preserve">We </w:t>
        </w:r>
      </w:ins>
      <w:r w:rsidRPr="00103C35">
        <w:rPr>
          <w:rFonts w:eastAsia="Microsoft YaHei" w:hint="eastAsia"/>
        </w:rPr>
        <w:t xml:space="preserve">can </w:t>
      </w:r>
      <w:del w:id="196" w:author="AnneMarieW" w:date="2019-01-11T13:22:00Z">
        <w:r w:rsidRPr="00103C35" w:rsidDel="001120D9">
          <w:rPr>
            <w:rFonts w:eastAsia="Microsoft YaHei" w:hint="eastAsia"/>
          </w:rPr>
          <w:delText xml:space="preserve">be </w:delText>
        </w:r>
      </w:del>
      <w:r w:rsidRPr="00103C35">
        <w:rPr>
          <w:rFonts w:eastAsia="Microsoft YaHei" w:hint="eastAsia"/>
        </w:rPr>
        <w:t>do</w:t>
      </w:r>
      <w:del w:id="197" w:author="AnneMarieW" w:date="2019-01-11T13:22:00Z">
        <w:r w:rsidRPr="00103C35" w:rsidDel="001120D9">
          <w:rPr>
            <w:rFonts w:eastAsia="Microsoft YaHei" w:hint="eastAsia"/>
          </w:rPr>
          <w:delText>ne</w:delText>
        </w:r>
      </w:del>
      <w:ins w:id="198" w:author="AnneMarieW" w:date="2019-01-11T13:22:00Z">
        <w:r w:rsidR="001120D9">
          <w:rPr>
            <w:rFonts w:eastAsia="Microsoft YaHei"/>
          </w:rPr>
          <w:t xml:space="preserve"> so</w:t>
        </w:r>
      </w:ins>
      <w:r w:rsidRPr="00103C35">
        <w:rPr>
          <w:rFonts w:eastAsia="Microsoft YaHei" w:hint="eastAsia"/>
        </w:rPr>
        <w:t xml:space="preserve"> using the</w:t>
      </w:r>
      <w:del w:id="19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0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+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syntax:</w:t>
      </w:r>
    </w:p>
    <w:p w14:paraId="74046439" w14:textId="77777777" w:rsidR="00581C32" w:rsidRPr="00807769" w:rsidRDefault="00581C32" w:rsidP="00807769">
      <w:pPr>
        <w:pStyle w:val="CodeSingle"/>
      </w:pPr>
      <w:r w:rsidRPr="00807769">
        <w:t>pub fn notify(item: impl Summary + Display) {</w:t>
      </w:r>
    </w:p>
    <w:p w14:paraId="6785CC8D" w14:textId="77777777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The</w:t>
      </w:r>
      <w:del w:id="20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0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+</w:t>
      </w:r>
      <w:del w:id="20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0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syntax is also valid with trait bounds on generic types:</w:t>
      </w:r>
    </w:p>
    <w:p w14:paraId="13052227" w14:textId="77777777" w:rsidR="00581C32" w:rsidRPr="00807769" w:rsidRDefault="00581C32" w:rsidP="00807769">
      <w:pPr>
        <w:pStyle w:val="CodeSingle"/>
      </w:pPr>
      <w:r w:rsidRPr="00807769">
        <w:t>pub fn notify&lt;T: Summary + Display&gt;(item: T) {</w:t>
      </w:r>
    </w:p>
    <w:p w14:paraId="46FBFF58" w14:textId="77777777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>With the two trait bounds specified, the body of</w:t>
      </w:r>
      <w:del w:id="20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0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notify</w:t>
      </w:r>
      <w:del w:id="20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0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can call</w:t>
      </w:r>
      <w:del w:id="20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summarize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and use</w:t>
      </w:r>
      <w:del w:id="21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{}</w:t>
      </w:r>
      <w:del w:id="21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to format</w:t>
      </w:r>
      <w:del w:id="21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1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item</w:t>
      </w:r>
      <w:r>
        <w:rPr>
          <w:rFonts w:eastAsia="Microsoft YaHei" w:hint="eastAsia"/>
        </w:rPr>
        <w:t>.</w:t>
      </w:r>
    </w:p>
    <w:p w14:paraId="4C7FB041" w14:textId="77777777" w:rsidR="00581C32" w:rsidRDefault="00581C32" w:rsidP="00FA171D">
      <w:pPr>
        <w:pStyle w:val="HeadC"/>
        <w:rPr>
          <w:rFonts w:eastAsia="Microsoft YaHei"/>
        </w:rPr>
      </w:pPr>
      <w:bookmarkStart w:id="217" w:name="clearer-trait-bounds-with-`where`-clause"/>
      <w:bookmarkEnd w:id="217"/>
      <w:r>
        <w:rPr>
          <w:rFonts w:eastAsia="Microsoft YaHei" w:hint="eastAsia"/>
        </w:rPr>
        <w:t>Clearer Trait Bounds with</w:t>
      </w:r>
      <w:del w:id="21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1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t>where</w:t>
      </w:r>
      <w:del w:id="220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2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Clauses</w:t>
      </w:r>
    </w:p>
    <w:p w14:paraId="59998CEC" w14:textId="77777777" w:rsidR="00581C32" w:rsidRDefault="00581C32" w:rsidP="00807769">
      <w:pPr>
        <w:pStyle w:val="BodyFirst"/>
        <w:rPr>
          <w:rFonts w:eastAsia="Microsoft YaHei"/>
        </w:rPr>
      </w:pPr>
      <w:del w:id="222" w:author="AnneMarieW" w:date="2019-01-11T13:23:00Z">
        <w:r w:rsidRPr="00103C35" w:rsidDel="001120D9">
          <w:rPr>
            <w:rFonts w:eastAsia="Microsoft YaHei" w:hint="eastAsia"/>
          </w:rPr>
          <w:delText>There are downsides to u</w:delText>
        </w:r>
      </w:del>
      <w:ins w:id="223" w:author="AnneMarieW" w:date="2019-01-11T13:23:00Z">
        <w:r w:rsidR="001120D9">
          <w:rPr>
            <w:rFonts w:eastAsia="Microsoft YaHei"/>
          </w:rPr>
          <w:t>U</w:t>
        </w:r>
      </w:ins>
      <w:r w:rsidRPr="00103C35">
        <w:rPr>
          <w:rFonts w:eastAsia="Microsoft YaHei" w:hint="eastAsia"/>
        </w:rPr>
        <w:t>sing too many trait bounds</w:t>
      </w:r>
      <w:ins w:id="224" w:author="AnneMarieW" w:date="2019-01-11T13:23:00Z">
        <w:r w:rsidR="001120D9" w:rsidRPr="001120D9">
          <w:rPr>
            <w:rFonts w:eastAsia="Microsoft YaHei" w:hint="eastAsia"/>
          </w:rPr>
          <w:t xml:space="preserve"> </w:t>
        </w:r>
        <w:r w:rsidR="001120D9">
          <w:rPr>
            <w:rFonts w:eastAsia="Microsoft YaHei"/>
          </w:rPr>
          <w:t xml:space="preserve">has </w:t>
        </w:r>
      </w:ins>
      <w:ins w:id="225" w:author="AnneMarieW" w:date="2019-01-11T13:24:00Z">
        <w:r w:rsidR="001120D9">
          <w:rPr>
            <w:rFonts w:eastAsia="Microsoft YaHei"/>
          </w:rPr>
          <w:t xml:space="preserve">its </w:t>
        </w:r>
      </w:ins>
      <w:ins w:id="226" w:author="AnneMarieW" w:date="2019-01-11T13:23:00Z">
        <w:r w:rsidR="001120D9" w:rsidRPr="00103C35">
          <w:rPr>
            <w:rFonts w:eastAsia="Microsoft YaHei" w:hint="eastAsia"/>
          </w:rPr>
          <w:t>downsides</w:t>
        </w:r>
      </w:ins>
      <w:r w:rsidRPr="00103C35">
        <w:rPr>
          <w:rFonts w:eastAsia="Microsoft YaHei" w:hint="eastAsia"/>
        </w:rPr>
        <w:t>. Each generic has its own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trait bounds, so functions with multiple generic type parameters can contain lots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of trait bound information between the function</w:t>
      </w:r>
      <w:r w:rsidR="00807769">
        <w:rPr>
          <w:rFonts w:eastAsia="Microsoft YaHei"/>
        </w:rPr>
        <w:t>’</w:t>
      </w:r>
      <w:r w:rsidRPr="00103C35">
        <w:rPr>
          <w:rFonts w:eastAsia="Microsoft YaHei" w:hint="eastAsia"/>
        </w:rPr>
        <w:t>s name and its parameter list,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making the function signature hard to read. For this reason, Rust has alternate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syntax for specifying trait bounds inside a</w:t>
      </w:r>
      <w:del w:id="22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2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where</w:t>
      </w:r>
      <w:del w:id="229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3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clause after the function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signature. So instead of writing this:</w:t>
      </w:r>
    </w:p>
    <w:p w14:paraId="72C0155E" w14:textId="77777777" w:rsidR="00581C32" w:rsidRPr="00807769" w:rsidRDefault="00581C32" w:rsidP="00807769">
      <w:pPr>
        <w:pStyle w:val="CodeSingle"/>
      </w:pPr>
      <w:r w:rsidRPr="00807769">
        <w:t>fn some_function&lt;T: Display + Clone, U: Clone + Debug&gt;(t: T, u: U) -&gt; i32 {</w:t>
      </w:r>
    </w:p>
    <w:p w14:paraId="4E00BCF8" w14:textId="77777777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lastRenderedPageBreak/>
        <w:t>we can use a</w:t>
      </w:r>
      <w:del w:id="23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where</w:t>
      </w:r>
      <w:del w:id="23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3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clause, like this:</w:t>
      </w:r>
    </w:p>
    <w:p w14:paraId="0D5E5FD2" w14:textId="77777777" w:rsidR="00581C32" w:rsidRPr="00807769" w:rsidRDefault="00581C32" w:rsidP="00807769">
      <w:pPr>
        <w:pStyle w:val="CodeA"/>
      </w:pPr>
      <w:r w:rsidRPr="00807769">
        <w:t>fn some_function&lt;T, U&gt;(t: T, u: U) -&gt; i32</w:t>
      </w:r>
    </w:p>
    <w:p w14:paraId="788EBA13" w14:textId="77777777" w:rsidR="00581C32" w:rsidRPr="00807769" w:rsidRDefault="00581C32" w:rsidP="00807769">
      <w:pPr>
        <w:pStyle w:val="CodeB"/>
      </w:pPr>
      <w:r w:rsidRPr="00807769">
        <w:t xml:space="preserve">    where T: Display + Clone,</w:t>
      </w:r>
    </w:p>
    <w:p w14:paraId="1685735A" w14:textId="77777777" w:rsidR="00581C32" w:rsidRPr="00807769" w:rsidRDefault="00581C32" w:rsidP="00807769">
      <w:pPr>
        <w:pStyle w:val="CodeB"/>
      </w:pPr>
      <w:r w:rsidRPr="00807769">
        <w:t xml:space="preserve">          U: Clone + Debug</w:t>
      </w:r>
    </w:p>
    <w:p w14:paraId="18A6EE55" w14:textId="77777777" w:rsidR="00581C32" w:rsidRPr="00807769" w:rsidRDefault="00581C32" w:rsidP="00807769">
      <w:pPr>
        <w:pStyle w:val="CodeC"/>
      </w:pPr>
      <w:r w:rsidRPr="00807769">
        <w:t>{</w:t>
      </w:r>
    </w:p>
    <w:p w14:paraId="5711F3EA" w14:textId="77777777"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function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s signature is less cluttered: the function name,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parameter list, and return type are close together, similar to a function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without lots of trait bounds.</w:t>
      </w:r>
    </w:p>
    <w:p w14:paraId="66C74B52" w14:textId="77777777" w:rsidR="00581C32" w:rsidRDefault="00581C32" w:rsidP="00FA171D">
      <w:pPr>
        <w:pStyle w:val="HeadB"/>
        <w:rPr>
          <w:rFonts w:eastAsia="Microsoft YaHei"/>
        </w:rPr>
      </w:pPr>
      <w:bookmarkStart w:id="235" w:name="returning-types-that-implement-traits"/>
      <w:bookmarkEnd w:id="235"/>
      <w:r>
        <w:rPr>
          <w:rFonts w:eastAsia="Microsoft YaHei" w:hint="eastAsia"/>
        </w:rPr>
        <w:t>Returning Types that Implement Traits</w:t>
      </w:r>
    </w:p>
    <w:p w14:paraId="06A17789" w14:textId="53AD4C40" w:rsidR="00581C32" w:rsidRDefault="00581C32" w:rsidP="00807769">
      <w:pPr>
        <w:pStyle w:val="BodyFirst"/>
        <w:rPr>
          <w:rFonts w:eastAsia="Microsoft YaHei"/>
        </w:rPr>
      </w:pPr>
      <w:r w:rsidRPr="00103C35">
        <w:rPr>
          <w:rFonts w:eastAsia="Microsoft YaHei" w:hint="eastAsia"/>
        </w:rPr>
        <w:t>We can also use the</w:t>
      </w:r>
      <w:del w:id="23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3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238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3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syntax </w:t>
      </w:r>
      <w:commentRangeStart w:id="240"/>
      <w:commentRangeStart w:id="241"/>
      <w:r>
        <w:rPr>
          <w:rFonts w:eastAsia="Microsoft YaHei" w:hint="eastAsia"/>
        </w:rPr>
        <w:t xml:space="preserve">in </w:t>
      </w:r>
      <w:ins w:id="242" w:author="Carol Nichols" w:date="2019-01-29T19:34:00Z">
        <w:r w:rsidR="00F06A5E">
          <w:rPr>
            <w:rFonts w:eastAsia="Microsoft YaHei"/>
          </w:rPr>
          <w:t xml:space="preserve">the </w:t>
        </w:r>
      </w:ins>
      <w:r>
        <w:rPr>
          <w:rFonts w:eastAsia="Microsoft YaHei" w:hint="eastAsia"/>
        </w:rPr>
        <w:t>return position</w:t>
      </w:r>
      <w:commentRangeEnd w:id="240"/>
      <w:r w:rsidR="001120D9">
        <w:rPr>
          <w:rStyle w:val="CommentReference"/>
        </w:rPr>
        <w:commentReference w:id="240"/>
      </w:r>
      <w:commentRangeEnd w:id="241"/>
      <w:r w:rsidR="00F06A5E">
        <w:rPr>
          <w:rStyle w:val="CommentReference"/>
        </w:rPr>
        <w:commentReference w:id="241"/>
      </w:r>
      <w:r>
        <w:rPr>
          <w:rFonts w:eastAsia="Microsoft YaHei" w:hint="eastAsia"/>
        </w:rPr>
        <w:t xml:space="preserve"> to return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 value of some type that implements a trait</w:t>
      </w:r>
      <w:ins w:id="243" w:author="AnneMarieW" w:date="2019-01-11T13:25:00Z">
        <w:r w:rsidR="001120D9">
          <w:rPr>
            <w:rFonts w:eastAsia="Microsoft YaHei"/>
          </w:rPr>
          <w:t>, as shown here</w:t>
        </w:r>
      </w:ins>
      <w:r>
        <w:rPr>
          <w:rFonts w:eastAsia="Microsoft YaHei" w:hint="eastAsia"/>
        </w:rPr>
        <w:t>:</w:t>
      </w:r>
    </w:p>
    <w:p w14:paraId="7B738813" w14:textId="77777777" w:rsidR="00581C32" w:rsidRPr="00807769" w:rsidRDefault="00581C32" w:rsidP="00807769">
      <w:pPr>
        <w:pStyle w:val="CodeA"/>
      </w:pPr>
      <w:r w:rsidRPr="00807769">
        <w:t>fn returns_summarizable() -&gt; impl Summary {</w:t>
      </w:r>
    </w:p>
    <w:p w14:paraId="1A3841C8" w14:textId="77777777" w:rsidR="00581C32" w:rsidRPr="00807769" w:rsidRDefault="00581C32" w:rsidP="00807769">
      <w:pPr>
        <w:pStyle w:val="CodeB"/>
      </w:pPr>
      <w:r w:rsidRPr="00807769">
        <w:t xml:space="preserve">    Tweet {</w:t>
      </w:r>
    </w:p>
    <w:p w14:paraId="7B405950" w14:textId="77777777" w:rsidR="00581C32" w:rsidRPr="00807769" w:rsidRDefault="00581C32" w:rsidP="00807769">
      <w:pPr>
        <w:pStyle w:val="CodeB"/>
      </w:pPr>
      <w:r w:rsidRPr="00807769">
        <w:t xml:space="preserve">        username: String::from("horse_ebooks"),</w:t>
      </w:r>
    </w:p>
    <w:p w14:paraId="6EAF5316" w14:textId="77777777" w:rsidR="00581C32" w:rsidRPr="00807769" w:rsidRDefault="00581C32" w:rsidP="00807769">
      <w:pPr>
        <w:pStyle w:val="CodeB"/>
      </w:pPr>
      <w:r w:rsidRPr="00807769">
        <w:t xml:space="preserve">        content: String::from("of course, as you probably already know, people"),</w:t>
      </w:r>
    </w:p>
    <w:p w14:paraId="57136B1A" w14:textId="77777777" w:rsidR="00581C32" w:rsidRPr="00807769" w:rsidRDefault="00581C32" w:rsidP="00807769">
      <w:pPr>
        <w:pStyle w:val="CodeB"/>
      </w:pPr>
      <w:r w:rsidRPr="00807769">
        <w:t xml:space="preserve">        reply: false,</w:t>
      </w:r>
    </w:p>
    <w:p w14:paraId="1F00A4E1" w14:textId="77777777" w:rsidR="00581C32" w:rsidRPr="00807769" w:rsidRDefault="00581C32" w:rsidP="00807769">
      <w:pPr>
        <w:pStyle w:val="CodeB"/>
      </w:pPr>
      <w:r w:rsidRPr="00807769">
        <w:t xml:space="preserve">        retweet: false,</w:t>
      </w:r>
    </w:p>
    <w:p w14:paraId="76C21CCF" w14:textId="77777777" w:rsidR="00581C32" w:rsidRPr="00807769" w:rsidRDefault="00581C32" w:rsidP="00807769">
      <w:pPr>
        <w:pStyle w:val="CodeB"/>
      </w:pPr>
      <w:r w:rsidRPr="00807769">
        <w:t xml:space="preserve">    }</w:t>
      </w:r>
    </w:p>
    <w:p w14:paraId="0FD81F92" w14:textId="77777777" w:rsidR="00581C32" w:rsidRPr="00807769" w:rsidRDefault="00581C32" w:rsidP="00807769">
      <w:pPr>
        <w:pStyle w:val="CodeC"/>
      </w:pPr>
      <w:r w:rsidRPr="00807769">
        <w:t>}</w:t>
      </w:r>
    </w:p>
    <w:p w14:paraId="713FECF1" w14:textId="63BCEEE4" w:rsidR="00581C32" w:rsidRDefault="00581C32" w:rsidP="00103C35">
      <w:pPr>
        <w:pStyle w:val="Body"/>
        <w:rPr>
          <w:rFonts w:eastAsia="Microsoft YaHei"/>
        </w:rPr>
      </w:pPr>
      <w:r w:rsidRPr="00103C35">
        <w:rPr>
          <w:rFonts w:eastAsia="Microsoft YaHei" w:hint="eastAsia"/>
        </w:rPr>
        <w:t xml:space="preserve">By </w:t>
      </w:r>
      <w:del w:id="244" w:author="Carol Nichols" w:date="2019-01-29T19:45:00Z">
        <w:r w:rsidRPr="00103C35" w:rsidDel="00337907">
          <w:rPr>
            <w:rFonts w:eastAsia="Microsoft YaHei" w:hint="eastAsia"/>
          </w:rPr>
          <w:delText xml:space="preserve">applying </w:delText>
        </w:r>
      </w:del>
      <w:ins w:id="245" w:author="Carol Nichols" w:date="2019-01-29T19:45:00Z">
        <w:r w:rsidR="00BA1E89">
          <w:rPr>
            <w:rFonts w:eastAsia="Microsoft YaHei"/>
          </w:rPr>
          <w:t>using</w:t>
        </w:r>
      </w:ins>
      <w:del w:id="246" w:author="Carol Nichols" w:date="2019-01-29T19:45:00Z">
        <w:r w:rsidRPr="00103C35" w:rsidDel="00BA1E89">
          <w:rPr>
            <w:rFonts w:eastAsia="Microsoft YaHei" w:hint="eastAsia"/>
          </w:rPr>
          <w:delText>the</w:delText>
        </w:r>
      </w:del>
      <w:del w:id="24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4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Summary</w:t>
      </w:r>
      <w:del w:id="24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5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ins w:id="251" w:author="Carol Nichols" w:date="2019-01-29T19:46:00Z">
        <w:r w:rsidR="00BA1E89">
          <w:rPr>
            <w:rFonts w:eastAsia="Microsoft YaHei"/>
          </w:rPr>
          <w:t>for</w:t>
        </w:r>
      </w:ins>
      <w:ins w:id="252" w:author="Carol Nichols" w:date="2019-01-29T19:45:00Z">
        <w:r w:rsidR="00BA1E89">
          <w:rPr>
            <w:rFonts w:eastAsia="Microsoft YaHei"/>
          </w:rPr>
          <w:t xml:space="preserve"> </w:t>
        </w:r>
      </w:ins>
      <w:ins w:id="253" w:author="Carol Nichols" w:date="2019-01-29T19:46:00Z">
        <w:r w:rsidR="00BA1E89">
          <w:rPr>
            <w:rFonts w:eastAsia="Microsoft YaHei"/>
          </w:rPr>
          <w:t xml:space="preserve">the </w:t>
        </w:r>
      </w:ins>
      <w:r w:rsidRPr="00103C35">
        <w:rPr>
          <w:rFonts w:eastAsia="Microsoft YaHei" w:hint="eastAsia"/>
        </w:rPr>
        <w:t xml:space="preserve">return type, we </w:t>
      </w:r>
      <w:del w:id="254" w:author="Carol Nichols" w:date="2019-01-29T19:47:00Z">
        <w:r w:rsidRPr="00103C35" w:rsidDel="00956B56">
          <w:rPr>
            <w:rFonts w:eastAsia="Microsoft YaHei" w:hint="eastAsia"/>
          </w:rPr>
          <w:delText xml:space="preserve">ensure </w:delText>
        </w:r>
      </w:del>
      <w:ins w:id="255" w:author="Carol Nichols" w:date="2019-01-29T19:47:00Z">
        <w:r w:rsidR="00956B56">
          <w:rPr>
            <w:rFonts w:eastAsia="Microsoft YaHei"/>
          </w:rPr>
          <w:t>specify that</w:t>
        </w:r>
        <w:r w:rsidR="00956B56" w:rsidRPr="00103C35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the</w:t>
      </w:r>
      <w:del w:id="256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5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returns_summarizable</w:t>
      </w:r>
      <w:proofErr w:type="spellEnd"/>
      <w:del w:id="258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59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function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returns some type that implements the</w:t>
      </w:r>
      <w:del w:id="260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61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Summary</w:t>
      </w:r>
      <w:del w:id="26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6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trait</w:t>
      </w:r>
      <w:ins w:id="264" w:author="Carol Nichols" w:date="2019-01-29T19:47:00Z">
        <w:r w:rsidR="00B75925">
          <w:rPr>
            <w:rFonts w:eastAsia="Microsoft YaHei"/>
          </w:rPr>
          <w:t xml:space="preserve"> </w:t>
        </w:r>
      </w:ins>
      <w:del w:id="265" w:author="Carol Nichols" w:date="2019-01-29T19:47:00Z">
        <w:r w:rsidRPr="00103C35" w:rsidDel="00B75925">
          <w:rPr>
            <w:rFonts w:eastAsia="Microsoft YaHei" w:hint="eastAsia"/>
          </w:rPr>
          <w:delText>, but it doesn</w:delText>
        </w:r>
        <w:r w:rsidR="00807769" w:rsidDel="00B75925">
          <w:rPr>
            <w:rFonts w:eastAsia="Microsoft YaHei"/>
          </w:rPr>
          <w:delText>’</w:delText>
        </w:r>
        <w:r w:rsidRPr="00103C35" w:rsidDel="00B75925">
          <w:rPr>
            <w:rFonts w:eastAsia="Microsoft YaHei" w:hint="eastAsia"/>
          </w:rPr>
          <w:delText>t specify</w:delText>
        </w:r>
      </w:del>
      <w:ins w:id="266" w:author="Carol Nichols" w:date="2019-01-29T19:47:00Z">
        <w:r w:rsidR="00B75925">
          <w:rPr>
            <w:rFonts w:eastAsia="Microsoft YaHei"/>
          </w:rPr>
          <w:t>without naming</w:t>
        </w:r>
      </w:ins>
      <w:r w:rsidRPr="00103C35">
        <w:rPr>
          <w:rFonts w:eastAsia="Microsoft YaHei" w:hint="eastAsia"/>
        </w:rPr>
        <w:t xml:space="preserve"> the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concrete type. In this case,</w:t>
      </w:r>
      <w:del w:id="26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6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returns_summarizable</w:t>
      </w:r>
      <w:proofErr w:type="spellEnd"/>
      <w:del w:id="26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7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returns a</w:t>
      </w:r>
      <w:del w:id="27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7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r>
        <w:rPr>
          <w:rFonts w:eastAsia="Microsoft YaHei" w:hint="eastAsia"/>
        </w:rPr>
        <w:t>, but the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calling this function doesn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t know that.</w:t>
      </w:r>
    </w:p>
    <w:p w14:paraId="3C71CFA3" w14:textId="77777777" w:rsidR="00581C32" w:rsidRDefault="00581C32" w:rsidP="00103C35">
      <w:pPr>
        <w:pStyle w:val="Body"/>
        <w:rPr>
          <w:ins w:id="273" w:author="AnneMarieW" w:date="2019-01-11T13:34:00Z"/>
          <w:rFonts w:eastAsia="Microsoft YaHei"/>
        </w:rPr>
      </w:pPr>
      <w:r>
        <w:rPr>
          <w:rFonts w:eastAsia="Microsoft YaHei" w:hint="eastAsia"/>
        </w:rPr>
        <w:t>The ability to return a type that is only specified by the trait it implements is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especially useful in the context of closures and iterators, which we</w:t>
      </w:r>
      <w:del w:id="274" w:author="AnneMarieW" w:date="2019-01-11T13:26:00Z">
        <w:r w:rsidR="00807769" w:rsidDel="009E6D9D">
          <w:rPr>
            <w:rFonts w:eastAsia="Microsoft YaHei"/>
          </w:rPr>
          <w:delText>’</w:delText>
        </w:r>
        <w:r w:rsidDel="009E6D9D">
          <w:rPr>
            <w:rFonts w:eastAsia="Microsoft YaHei" w:hint="eastAsia"/>
          </w:rPr>
          <w:delText>ll be</w:delText>
        </w:r>
      </w:del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cover</w:t>
      </w:r>
      <w:del w:id="275" w:author="AnneMarieW" w:date="2019-01-11T13:26:00Z">
        <w:r w:rsidDel="009E6D9D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in </w:t>
      </w:r>
      <w:r w:rsidRPr="009E6D9D">
        <w:rPr>
          <w:rFonts w:eastAsia="Microsoft YaHei"/>
          <w:highlight w:val="yellow"/>
          <w:rPrChange w:id="276" w:author="AnneMarieW" w:date="2019-01-11T13:26:00Z">
            <w:rPr>
              <w:rFonts w:eastAsia="Microsoft YaHei"/>
            </w:rPr>
          </w:rPrChange>
        </w:rPr>
        <w:t>Chapter 13</w:t>
      </w:r>
      <w:r>
        <w:rPr>
          <w:rFonts w:eastAsia="Microsoft YaHei" w:hint="eastAsia"/>
        </w:rPr>
        <w:t>. Closures and iterators create types that only the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compiler knows or types that are very long to specify.</w:t>
      </w:r>
      <w:del w:id="27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7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commentRangeStart w:id="279"/>
      <w:commentRangeStart w:id="280"/>
      <w:ins w:id="281" w:author="AnneMarieW" w:date="2019-01-11T13:27:00Z">
        <w:r w:rsidR="009E6D9D">
          <w:rPr>
            <w:rFonts w:eastAsia="Microsoft YaHei"/>
          </w:rPr>
          <w:t xml:space="preserve">The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282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83" w:author="AnneMarieW" w:date="2019-01-11T13:09:00Z">
        <w:r w:rsidR="001B1451">
          <w:rPr>
            <w:rFonts w:eastAsia="Microsoft YaHei" w:hint="eastAsia"/>
          </w:rPr>
          <w:t xml:space="preserve"> </w:t>
        </w:r>
      </w:ins>
      <w:ins w:id="284" w:author="AnneMarieW" w:date="2019-01-11T13:27:00Z">
        <w:r w:rsidR="009E6D9D">
          <w:rPr>
            <w:rFonts w:eastAsia="Microsoft YaHei"/>
          </w:rPr>
          <w:t>syntax</w:t>
        </w:r>
      </w:ins>
      <w:commentRangeEnd w:id="279"/>
      <w:ins w:id="285" w:author="AnneMarieW" w:date="2019-01-11T13:28:00Z">
        <w:r w:rsidR="009E6D9D">
          <w:rPr>
            <w:rStyle w:val="CommentReference"/>
          </w:rPr>
          <w:commentReference w:id="279"/>
        </w:r>
      </w:ins>
      <w:commentRangeEnd w:id="280"/>
      <w:r w:rsidR="00D16A7C">
        <w:rPr>
          <w:rStyle w:val="CommentReference"/>
        </w:rPr>
        <w:commentReference w:id="280"/>
      </w:r>
      <w:ins w:id="286" w:author="AnneMarieW" w:date="2019-01-11T13:27:00Z">
        <w:r w:rsidR="009E6D9D">
          <w:rPr>
            <w:rFonts w:eastAsia="Microsoft YaHei"/>
          </w:rPr>
          <w:t xml:space="preserve"> </w:t>
        </w:r>
      </w:ins>
      <w:r w:rsidRPr="00103C35">
        <w:rPr>
          <w:rFonts w:eastAsia="Microsoft YaHei" w:hint="eastAsia"/>
        </w:rPr>
        <w:t>lets you</w:t>
      </w:r>
      <w:r w:rsidR="00807769">
        <w:rPr>
          <w:rFonts w:eastAsia="Microsoft YaHei" w:hint="eastAsia"/>
        </w:rPr>
        <w:t xml:space="preserve"> </w:t>
      </w:r>
      <w:r w:rsidRPr="00103C35">
        <w:rPr>
          <w:rFonts w:eastAsia="Microsoft YaHei" w:hint="eastAsia"/>
        </w:rPr>
        <w:t>concisely specify that a function returns some type that implements the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Iterator</w:t>
      </w:r>
      <w:del w:id="287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8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trait without needing to write out a </w:t>
      </w:r>
      <w:del w:id="289" w:author="AnneMarieW" w:date="2019-01-11T13:27:00Z">
        <w:r w:rsidDel="009E6D9D">
          <w:rPr>
            <w:rFonts w:eastAsia="Microsoft YaHei" w:hint="eastAsia"/>
          </w:rPr>
          <w:delText>reall</w:delText>
        </w:r>
      </w:del>
      <w:ins w:id="290" w:author="AnneMarieW" w:date="2019-01-11T13:27:00Z">
        <w:r w:rsidR="009E6D9D">
          <w:rPr>
            <w:rFonts w:eastAsia="Microsoft YaHei"/>
          </w:rPr>
          <w:t>ver</w:t>
        </w:r>
      </w:ins>
      <w:r>
        <w:rPr>
          <w:rFonts w:eastAsia="Microsoft YaHei" w:hint="eastAsia"/>
        </w:rPr>
        <w:t>y long type.</w:t>
      </w:r>
    </w:p>
    <w:p w14:paraId="7537843E" w14:textId="77777777" w:rsidR="002B0F94" w:rsidRDefault="002B0F94">
      <w:pPr>
        <w:pStyle w:val="ProductionDirective"/>
        <w:pPrChange w:id="291" w:author="AnneMarieW" w:date="2019-01-11T13:34:00Z">
          <w:pPr>
            <w:pStyle w:val="Body"/>
          </w:pPr>
        </w:pPrChange>
      </w:pPr>
      <w:ins w:id="292" w:author="AnneMarieW" w:date="2019-01-11T13:34:00Z">
        <w:r>
          <w:t xml:space="preserve">prod: check </w:t>
        </w:r>
        <w:proofErr w:type="spellStart"/>
        <w:r>
          <w:t>xref</w:t>
        </w:r>
      </w:ins>
      <w:proofErr w:type="spellEnd"/>
    </w:p>
    <w:p w14:paraId="6DD92B2B" w14:textId="77777777" w:rsidR="00581C32" w:rsidRDefault="00581C32" w:rsidP="00103C35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However, you can only use</w:t>
      </w:r>
      <w:del w:id="293" w:author="AnneMarieW" w:date="2019-01-11T13:09:00Z">
        <w:r w:rsidDel="001B1451">
          <w:rPr>
            <w:rFonts w:eastAsia="Microsoft YaHei" w:hint="eastAsia"/>
          </w:rPr>
          <w:delText> </w:delText>
        </w:r>
      </w:del>
      <w:ins w:id="29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29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29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if you</w:t>
      </w:r>
      <w:ins w:id="297" w:author="AnneMarieW" w:date="2019-01-11T13:29:00Z">
        <w:r w:rsidR="00677612">
          <w:rPr>
            <w:rFonts w:eastAsia="Microsoft YaHei"/>
          </w:rPr>
          <w:t>’</w:t>
        </w:r>
        <w:r w:rsidR="00677612" w:rsidRPr="00103C35">
          <w:rPr>
            <w:rFonts w:eastAsia="Microsoft YaHei" w:hint="eastAsia"/>
          </w:rPr>
          <w:t>re returning</w:t>
        </w:r>
      </w:ins>
      <w:del w:id="298" w:author="AnneMarieW" w:date="2019-01-11T13:29:00Z">
        <w:r w:rsidRPr="00103C35" w:rsidDel="00677612">
          <w:rPr>
            <w:rFonts w:eastAsia="Microsoft YaHei" w:hint="eastAsia"/>
          </w:rPr>
          <w:delText xml:space="preserve"> have</w:delText>
        </w:r>
      </w:del>
      <w:r w:rsidRPr="00103C35">
        <w:rPr>
          <w:rFonts w:eastAsia="Microsoft YaHei" w:hint="eastAsia"/>
        </w:rPr>
        <w:t xml:space="preserve"> a single type</w:t>
      </w:r>
      <w:del w:id="299" w:author="AnneMarieW" w:date="2019-01-11T13:29:00Z">
        <w:r w:rsidRPr="00103C35" w:rsidDel="00677612">
          <w:rPr>
            <w:rFonts w:eastAsia="Microsoft YaHei" w:hint="eastAsia"/>
          </w:rPr>
          <w:delText xml:space="preserve"> that</w:delText>
        </w:r>
        <w:r w:rsidR="00807769" w:rsidDel="00677612">
          <w:rPr>
            <w:rFonts w:eastAsia="Microsoft YaHei" w:hint="eastAsia"/>
          </w:rPr>
          <w:delText xml:space="preserve"> </w:delText>
        </w:r>
        <w:r w:rsidRPr="00103C35" w:rsidDel="00677612">
          <w:rPr>
            <w:rFonts w:eastAsia="Microsoft YaHei" w:hint="eastAsia"/>
          </w:rPr>
          <w:delText>you</w:delText>
        </w:r>
        <w:r w:rsidR="00807769" w:rsidDel="00677612">
          <w:rPr>
            <w:rFonts w:eastAsia="Microsoft YaHei"/>
          </w:rPr>
          <w:delText>’</w:delText>
        </w:r>
        <w:r w:rsidRPr="00103C35" w:rsidDel="00677612">
          <w:rPr>
            <w:rFonts w:eastAsia="Microsoft YaHei" w:hint="eastAsia"/>
          </w:rPr>
          <w:delText>re returning</w:delText>
        </w:r>
      </w:del>
      <w:r w:rsidRPr="00103C35">
        <w:rPr>
          <w:rFonts w:eastAsia="Microsoft YaHei" w:hint="eastAsia"/>
        </w:rPr>
        <w:t xml:space="preserve">. For example, this code </w:t>
      </w:r>
      <w:ins w:id="300" w:author="AnneMarieW" w:date="2019-01-11T13:29:00Z">
        <w:r w:rsidR="00677612">
          <w:rPr>
            <w:rFonts w:eastAsia="Microsoft YaHei"/>
          </w:rPr>
          <w:t xml:space="preserve">that </w:t>
        </w:r>
      </w:ins>
      <w:r w:rsidRPr="00103C35">
        <w:rPr>
          <w:rFonts w:eastAsia="Microsoft YaHei" w:hint="eastAsia"/>
        </w:rPr>
        <w:t>return</w:t>
      </w:r>
      <w:ins w:id="301" w:author="AnneMarieW" w:date="2019-01-11T13:29:00Z">
        <w:r w:rsidR="00677612">
          <w:rPr>
            <w:rFonts w:eastAsia="Microsoft YaHei"/>
          </w:rPr>
          <w:t>s</w:t>
        </w:r>
      </w:ins>
      <w:del w:id="302" w:author="AnneMarieW" w:date="2019-01-11T13:29:00Z">
        <w:r w:rsidRPr="00103C35" w:rsidDel="00677612">
          <w:rPr>
            <w:rFonts w:eastAsia="Microsoft YaHei" w:hint="eastAsia"/>
          </w:rPr>
          <w:delText>ing</w:delText>
        </w:r>
      </w:del>
      <w:r w:rsidRPr="00103C35">
        <w:rPr>
          <w:rFonts w:eastAsia="Microsoft YaHei" w:hint="eastAsia"/>
        </w:rPr>
        <w:t xml:space="preserve"> either a</w:t>
      </w:r>
      <w:del w:id="30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0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NewsArticle</w:t>
      </w:r>
      <w:proofErr w:type="spellEnd"/>
      <w:del w:id="30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0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or a</w:t>
      </w:r>
      <w:r w:rsidR="00807769">
        <w:rPr>
          <w:rFonts w:eastAsia="Microsoft YaHei" w:hint="eastAsia"/>
        </w:rPr>
        <w:t xml:space="preserve"> </w:t>
      </w:r>
      <w:r w:rsidRPr="00FA171D">
        <w:rPr>
          <w:rStyle w:val="Literal"/>
        </w:rPr>
        <w:t>Tweet</w:t>
      </w:r>
      <w:del w:id="307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08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with the return type specified as</w:t>
      </w:r>
      <w:del w:id="30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1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Summary</w:t>
      </w:r>
      <w:del w:id="31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1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Fonts w:eastAsia="Microsoft YaHei" w:hint="eastAsia"/>
        </w:rPr>
        <w:t>would</w:t>
      </w:r>
      <w:del w:id="313" w:author="AnneMarieW" w:date="2019-01-11T13:09:00Z">
        <w:r w:rsidRPr="00FA171D" w:rsidDel="001B1451">
          <w:rPr>
            <w:rFonts w:eastAsia="Microsoft YaHei" w:hint="eastAsia"/>
          </w:rPr>
          <w:delText> </w:delText>
        </w:r>
      </w:del>
      <w:r w:rsidRPr="00FA171D">
        <w:rPr>
          <w:rFonts w:eastAsia="Microsoft YaHei" w:hint="eastAsia"/>
        </w:rPr>
        <w:t>n</w:t>
      </w:r>
      <w:ins w:id="314" w:author="AnneMarieW" w:date="2019-01-11T13:30:00Z">
        <w:r w:rsidR="00677612">
          <w:rPr>
            <w:rFonts w:eastAsia="Microsoft YaHei"/>
          </w:rPr>
          <w:t>’</w:t>
        </w:r>
      </w:ins>
      <w:del w:id="315" w:author="AnneMarieW" w:date="2019-01-11T13:30:00Z">
        <w:r w:rsidRPr="00FA171D" w:rsidDel="00677612">
          <w:rPr>
            <w:rFonts w:eastAsia="Microsoft YaHei" w:hint="eastAsia"/>
          </w:rPr>
          <w:delText>o</w:delText>
        </w:r>
      </w:del>
      <w:r w:rsidRPr="00FA171D">
        <w:rPr>
          <w:rFonts w:eastAsia="Microsoft YaHei" w:hint="eastAsia"/>
        </w:rPr>
        <w:t>t</w:t>
      </w:r>
      <w:del w:id="316" w:author="AnneMarieW" w:date="2019-01-11T13:09:00Z">
        <w:r w:rsidRPr="00FA171D" w:rsidDel="001B1451">
          <w:rPr>
            <w:rFonts w:eastAsia="Microsoft YaHei" w:hint="eastAsia"/>
          </w:rPr>
          <w:delText> </w:delText>
        </w:r>
      </w:del>
      <w:ins w:id="317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Fonts w:eastAsia="Microsoft YaHei" w:hint="eastAsia"/>
        </w:rPr>
        <w:t>work:</w:t>
      </w:r>
    </w:p>
    <w:p w14:paraId="3F59F925" w14:textId="77777777" w:rsidR="00581C32" w:rsidRPr="00807769" w:rsidRDefault="00581C32" w:rsidP="00807769">
      <w:pPr>
        <w:pStyle w:val="CodeA"/>
      </w:pPr>
      <w:r w:rsidRPr="00807769">
        <w:t>fn returns_summarizable(switch: bool) -&gt; impl Summary {</w:t>
      </w:r>
    </w:p>
    <w:p w14:paraId="79B7E943" w14:textId="77777777" w:rsidR="00581C32" w:rsidRPr="00807769" w:rsidRDefault="00581C32" w:rsidP="00807769">
      <w:pPr>
        <w:pStyle w:val="CodeB"/>
      </w:pPr>
      <w:r w:rsidRPr="00807769">
        <w:t xml:space="preserve">    if switch {</w:t>
      </w:r>
    </w:p>
    <w:p w14:paraId="1F7CB3F7" w14:textId="77777777" w:rsidR="00581C32" w:rsidRPr="00807769" w:rsidRDefault="00581C32" w:rsidP="00807769">
      <w:pPr>
        <w:pStyle w:val="CodeB"/>
      </w:pPr>
      <w:r w:rsidRPr="00807769">
        <w:t xml:space="preserve">        NewsArticle {</w:t>
      </w:r>
    </w:p>
    <w:p w14:paraId="0E10D1B1" w14:textId="77777777" w:rsidR="00581C32" w:rsidRPr="00807769" w:rsidRDefault="00581C32" w:rsidP="00807769">
      <w:pPr>
        <w:pStyle w:val="CodeB"/>
      </w:pPr>
      <w:r w:rsidRPr="00807769">
        <w:t xml:space="preserve">            headline: String::from("Penguins win the Stanley Cup Championship!"),</w:t>
      </w:r>
    </w:p>
    <w:p w14:paraId="3649274D" w14:textId="77777777" w:rsidR="00581C32" w:rsidRPr="00807769" w:rsidRDefault="00581C32" w:rsidP="00807769">
      <w:pPr>
        <w:pStyle w:val="CodeB"/>
      </w:pPr>
      <w:r w:rsidRPr="00807769">
        <w:t xml:space="preserve">            location: String::from("Pittsburgh, PA, USA"),</w:t>
      </w:r>
    </w:p>
    <w:p w14:paraId="2F759110" w14:textId="77777777" w:rsidR="00581C32" w:rsidRPr="00807769" w:rsidRDefault="00581C32" w:rsidP="00807769">
      <w:pPr>
        <w:pStyle w:val="CodeB"/>
      </w:pPr>
      <w:r w:rsidRPr="00807769">
        <w:t xml:space="preserve">            author: String::from("Iceburgh"),</w:t>
      </w:r>
    </w:p>
    <w:p w14:paraId="4C4ACF5B" w14:textId="77777777" w:rsidR="00581C32" w:rsidRPr="00807769" w:rsidRDefault="00581C32" w:rsidP="00807769">
      <w:pPr>
        <w:pStyle w:val="CodeB"/>
      </w:pPr>
      <w:r w:rsidRPr="00807769">
        <w:t xml:space="preserve">            content: String::from("The Pittsburgh Penguins once again are the best</w:t>
      </w:r>
    </w:p>
    <w:p w14:paraId="6D01A6E7" w14:textId="77777777" w:rsidR="00581C32" w:rsidRPr="00807769" w:rsidRDefault="00581C32" w:rsidP="00807769">
      <w:pPr>
        <w:pStyle w:val="CodeB"/>
      </w:pPr>
      <w:r w:rsidRPr="00807769">
        <w:t xml:space="preserve">            hockey team in the NHL."),</w:t>
      </w:r>
    </w:p>
    <w:p w14:paraId="736CEBBE" w14:textId="77777777" w:rsidR="00581C32" w:rsidRPr="00807769" w:rsidRDefault="00581C32" w:rsidP="00807769">
      <w:pPr>
        <w:pStyle w:val="CodeB"/>
      </w:pPr>
      <w:r w:rsidRPr="00807769">
        <w:t xml:space="preserve">        }</w:t>
      </w:r>
    </w:p>
    <w:p w14:paraId="349CD3BB" w14:textId="77777777" w:rsidR="00581C32" w:rsidRPr="00807769" w:rsidRDefault="00581C32" w:rsidP="00807769">
      <w:pPr>
        <w:pStyle w:val="CodeB"/>
      </w:pPr>
      <w:r w:rsidRPr="00807769">
        <w:t xml:space="preserve">    } else {</w:t>
      </w:r>
    </w:p>
    <w:p w14:paraId="7F738293" w14:textId="77777777" w:rsidR="00581C32" w:rsidRPr="00807769" w:rsidRDefault="00581C32" w:rsidP="00807769">
      <w:pPr>
        <w:pStyle w:val="CodeB"/>
      </w:pPr>
      <w:r w:rsidRPr="00807769">
        <w:t xml:space="preserve">        Tweet {</w:t>
      </w:r>
    </w:p>
    <w:p w14:paraId="0D6532D9" w14:textId="77777777" w:rsidR="00581C32" w:rsidRPr="00807769" w:rsidRDefault="00581C32" w:rsidP="00807769">
      <w:pPr>
        <w:pStyle w:val="CodeB"/>
      </w:pPr>
      <w:r w:rsidRPr="00807769">
        <w:t xml:space="preserve">            username: String::from("horse_ebooks"),</w:t>
      </w:r>
    </w:p>
    <w:p w14:paraId="7E5C629B" w14:textId="77777777" w:rsidR="00581C32" w:rsidRPr="00807769" w:rsidRDefault="00581C32" w:rsidP="00807769">
      <w:pPr>
        <w:pStyle w:val="CodeB"/>
      </w:pPr>
      <w:r w:rsidRPr="00807769">
        <w:t xml:space="preserve">            content: String::from("of course, as you probably already know, people"),</w:t>
      </w:r>
    </w:p>
    <w:p w14:paraId="393FC1DB" w14:textId="77777777" w:rsidR="00581C32" w:rsidRPr="00807769" w:rsidRDefault="00581C32" w:rsidP="00807769">
      <w:pPr>
        <w:pStyle w:val="CodeB"/>
      </w:pPr>
      <w:r w:rsidRPr="00807769">
        <w:t xml:space="preserve">            reply: false,</w:t>
      </w:r>
    </w:p>
    <w:p w14:paraId="5DFCB79D" w14:textId="77777777" w:rsidR="00581C32" w:rsidRPr="00807769" w:rsidRDefault="00581C32" w:rsidP="00807769">
      <w:pPr>
        <w:pStyle w:val="CodeB"/>
      </w:pPr>
      <w:r w:rsidRPr="00807769">
        <w:t xml:space="preserve">            retweet: false,</w:t>
      </w:r>
    </w:p>
    <w:p w14:paraId="431CDFB2" w14:textId="77777777" w:rsidR="00581C32" w:rsidRPr="00807769" w:rsidRDefault="00581C32" w:rsidP="00807769">
      <w:pPr>
        <w:pStyle w:val="CodeB"/>
      </w:pPr>
      <w:r w:rsidRPr="00807769">
        <w:t xml:space="preserve">        }</w:t>
      </w:r>
    </w:p>
    <w:p w14:paraId="45BE8B74" w14:textId="77777777" w:rsidR="00581C32" w:rsidRPr="00807769" w:rsidRDefault="00581C32" w:rsidP="00807769">
      <w:pPr>
        <w:pStyle w:val="CodeB"/>
      </w:pPr>
      <w:r w:rsidRPr="00807769">
        <w:t xml:space="preserve">    }</w:t>
      </w:r>
    </w:p>
    <w:p w14:paraId="39F8A82C" w14:textId="77777777" w:rsidR="00581C32" w:rsidRPr="00807769" w:rsidRDefault="00581C32" w:rsidP="00807769">
      <w:pPr>
        <w:pStyle w:val="CodeC"/>
      </w:pPr>
      <w:r w:rsidRPr="00807769">
        <w:t>}</w:t>
      </w:r>
    </w:p>
    <w:p w14:paraId="13588152" w14:textId="55A6B6CA" w:rsidR="00581C32" w:rsidRDefault="00581C32" w:rsidP="00103C35">
      <w:pPr>
        <w:pStyle w:val="Body"/>
        <w:rPr>
          <w:ins w:id="318" w:author="AnneMarieW" w:date="2019-01-11T13:32:00Z"/>
          <w:rFonts w:eastAsia="Microsoft YaHei"/>
        </w:rPr>
      </w:pPr>
      <w:r w:rsidRPr="00103C35">
        <w:rPr>
          <w:rFonts w:eastAsia="Microsoft YaHei" w:hint="eastAsia"/>
        </w:rPr>
        <w:t>Returning either a</w:t>
      </w:r>
      <w:del w:id="319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20" w:author="AnneMarieW" w:date="2019-01-11T13:09:00Z">
        <w:r w:rsidR="001B1451">
          <w:rPr>
            <w:rFonts w:eastAsia="Microsoft YaHei" w:hint="eastAsia"/>
          </w:rPr>
          <w:t xml:space="preserve"> </w:t>
        </w:r>
      </w:ins>
      <w:proofErr w:type="spellStart"/>
      <w:r w:rsidRPr="00FA171D">
        <w:rPr>
          <w:rStyle w:val="Literal"/>
        </w:rPr>
        <w:t>NewsArticle</w:t>
      </w:r>
      <w:proofErr w:type="spellEnd"/>
      <w:del w:id="321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22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or a</w:t>
      </w:r>
      <w:del w:id="323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24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FA171D">
        <w:rPr>
          <w:rStyle w:val="Literal"/>
        </w:rPr>
        <w:t>Tweet</w:t>
      </w:r>
      <w:del w:id="325" w:author="AnneMarieW" w:date="2019-01-11T13:09:00Z">
        <w:r w:rsidRPr="00103C35" w:rsidDel="001B1451">
          <w:rPr>
            <w:rFonts w:eastAsia="Microsoft YaHei" w:hint="eastAsia"/>
          </w:rPr>
          <w:delText> </w:delText>
        </w:r>
      </w:del>
      <w:ins w:id="326" w:author="AnneMarieW" w:date="2019-01-11T13:09:00Z">
        <w:r w:rsidR="001B1451">
          <w:rPr>
            <w:rFonts w:eastAsia="Microsoft YaHei" w:hint="eastAsia"/>
          </w:rPr>
          <w:t xml:space="preserve"> </w:t>
        </w:r>
      </w:ins>
      <w:r w:rsidRPr="00103C35">
        <w:rPr>
          <w:rFonts w:eastAsia="Microsoft YaHei" w:hint="eastAsia"/>
        </w:rPr>
        <w:t>isn</w:t>
      </w:r>
      <w:r w:rsidR="00807769">
        <w:rPr>
          <w:rFonts w:eastAsia="Microsoft YaHei"/>
        </w:rPr>
        <w:t>’</w:t>
      </w:r>
      <w:r w:rsidRPr="00103C35">
        <w:rPr>
          <w:rFonts w:eastAsia="Microsoft YaHei" w:hint="eastAsia"/>
        </w:rPr>
        <w:t>t allowed due to restrictions</w:t>
      </w:r>
      <w:r w:rsidR="00807769">
        <w:rPr>
          <w:rFonts w:eastAsia="Microsoft YaHei" w:hint="eastAsia"/>
        </w:rPr>
        <w:t xml:space="preserve"> </w:t>
      </w:r>
      <w:ins w:id="327" w:author="Carol Nichols" w:date="2019-01-29T19:49:00Z">
        <w:r w:rsidR="00614451">
          <w:rPr>
            <w:rFonts w:eastAsia="Microsoft YaHei"/>
          </w:rPr>
          <w:t xml:space="preserve">around how </w:t>
        </w:r>
      </w:ins>
      <w:del w:id="328" w:author="AnneMarieW" w:date="2019-01-11T13:30:00Z">
        <w:r w:rsidRPr="00103C35" w:rsidDel="00860074">
          <w:rPr>
            <w:rFonts w:eastAsia="Microsoft YaHei" w:hint="eastAsia"/>
          </w:rPr>
          <w:delText>around</w:delText>
        </w:r>
      </w:del>
      <w:ins w:id="329" w:author="AnneMarieW" w:date="2019-01-11T13:30:00Z">
        <w:del w:id="330" w:author="Carol Nichols" w:date="2019-01-29T19:49:00Z">
          <w:r w:rsidR="00860074" w:rsidDel="00614451">
            <w:rPr>
              <w:rFonts w:eastAsia="Microsoft YaHei"/>
            </w:rPr>
            <w:delText>on</w:delText>
          </w:r>
        </w:del>
      </w:ins>
      <w:del w:id="331" w:author="Carol Nichols" w:date="2019-01-29T19:49:00Z">
        <w:r w:rsidRPr="00103C35" w:rsidDel="00614451">
          <w:rPr>
            <w:rFonts w:eastAsia="Microsoft YaHei" w:hint="eastAsia"/>
          </w:rPr>
          <w:delText xml:space="preserve"> how</w:delText>
        </w:r>
      </w:del>
      <w:ins w:id="332" w:author="AnneMarieW" w:date="2019-01-11T13:30:00Z">
        <w:del w:id="333" w:author="Carol Nichols" w:date="2019-01-29T19:49:00Z">
          <w:r w:rsidR="00860074" w:rsidDel="00614451">
            <w:rPr>
              <w:rFonts w:eastAsia="Microsoft YaHei"/>
            </w:rPr>
            <w:delText xml:space="preserve"> you</w:delText>
          </w:r>
        </w:del>
      </w:ins>
      <w:del w:id="334" w:author="Carol Nichols" w:date="2019-01-29T19:49:00Z">
        <w:r w:rsidRPr="00103C35" w:rsidDel="00614451">
          <w:rPr>
            <w:rFonts w:eastAsia="Microsoft YaHei" w:hint="eastAsia"/>
          </w:rPr>
          <w:delText> </w:delText>
        </w:r>
      </w:del>
      <w:ins w:id="335" w:author="AnneMarieW" w:date="2019-01-11T13:09:00Z">
        <w:del w:id="336" w:author="Carol Nichols" w:date="2019-01-29T19:49:00Z">
          <w:r w:rsidR="001B1451" w:rsidDel="00614451">
            <w:rPr>
              <w:rFonts w:eastAsia="Microsoft YaHei" w:hint="eastAsia"/>
            </w:rPr>
            <w:delText xml:space="preserve"> </w:delText>
          </w:r>
        </w:del>
      </w:ins>
      <w:ins w:id="337" w:author="AnneMarieW" w:date="2019-01-11T13:30:00Z">
        <w:del w:id="338" w:author="Carol Nichols" w:date="2019-01-29T19:49:00Z">
          <w:r w:rsidR="00860074" w:rsidDel="00614451">
            <w:rPr>
              <w:rFonts w:eastAsia="Microsoft YaHei" w:hint="eastAsia"/>
            </w:rPr>
            <w:delText>implement</w:delText>
          </w:r>
        </w:del>
      </w:ins>
      <w:ins w:id="339" w:author="Carol Nichols" w:date="2019-01-29T19:49:00Z">
        <w:r w:rsidR="00614451">
          <w:rPr>
            <w:rFonts w:eastAsia="Microsoft YaHei"/>
          </w:rPr>
          <w:t>the</w:t>
        </w:r>
      </w:ins>
      <w:ins w:id="340" w:author="AnneMarieW" w:date="2019-01-11T13:31:00Z">
        <w:r w:rsidR="00860074">
          <w:rPr>
            <w:rFonts w:eastAsia="Microsoft YaHei"/>
          </w:rPr>
          <w:t xml:space="preserve"> </w:t>
        </w:r>
      </w:ins>
      <w:proofErr w:type="spellStart"/>
      <w:r w:rsidRPr="00FA171D">
        <w:rPr>
          <w:rStyle w:val="Literal"/>
        </w:rPr>
        <w:t>impl</w:t>
      </w:r>
      <w:proofErr w:type="spellEnd"/>
      <w:r w:rsidRPr="00FA171D">
        <w:rPr>
          <w:rStyle w:val="Literal"/>
        </w:rPr>
        <w:t xml:space="preserve"> Trait</w:t>
      </w:r>
      <w:del w:id="341" w:author="AnneMarieW" w:date="2019-01-11T13:09:00Z">
        <w:r w:rsidDel="001B1451">
          <w:rPr>
            <w:rFonts w:eastAsia="Microsoft YaHei" w:hint="eastAsia"/>
          </w:rPr>
          <w:delText> </w:delText>
        </w:r>
      </w:del>
      <w:del w:id="342" w:author="AnneMarieW" w:date="2019-01-11T13:30:00Z">
        <w:r w:rsidDel="00860074">
          <w:rPr>
            <w:rFonts w:eastAsia="Microsoft YaHei" w:hint="eastAsia"/>
          </w:rPr>
          <w:delText>is implemented</w:delText>
        </w:r>
      </w:del>
      <w:bookmarkStart w:id="343" w:name="_GoBack"/>
      <w:bookmarkEnd w:id="343"/>
      <w:del w:id="344" w:author="Carol Nichols" w:date="2019-01-29T19:50:00Z">
        <w:r w:rsidDel="00614451">
          <w:rPr>
            <w:rFonts w:eastAsia="Microsoft YaHei" w:hint="eastAsia"/>
          </w:rPr>
          <w:delText>.</w:delText>
        </w:r>
      </w:del>
      <w:ins w:id="345" w:author="Carol Nichols" w:date="2019-01-29T19:50:00Z">
        <w:r w:rsidR="00614451">
          <w:rPr>
            <w:rFonts w:eastAsia="Microsoft YaHei"/>
          </w:rPr>
          <w:t xml:space="preserve"> </w:t>
        </w:r>
      </w:ins>
      <w:ins w:id="346" w:author="Carol Nichols" w:date="2019-01-29T19:49:00Z">
        <w:r w:rsidR="00614451">
          <w:rPr>
            <w:rFonts w:eastAsia="Microsoft YaHei"/>
          </w:rPr>
          <w:t>syntax is implemented in the compiler.</w:t>
        </w:r>
      </w:ins>
      <w:r>
        <w:rPr>
          <w:rFonts w:eastAsia="Microsoft YaHei" w:hint="eastAsia"/>
        </w:rPr>
        <w:t xml:space="preserve"> We</w:t>
      </w:r>
      <w:r w:rsidR="00807769">
        <w:rPr>
          <w:rFonts w:eastAsia="Microsoft YaHei"/>
        </w:rPr>
        <w:t>’</w:t>
      </w:r>
      <w:r>
        <w:rPr>
          <w:rFonts w:eastAsia="Microsoft YaHei" w:hint="eastAsia"/>
        </w:rPr>
        <w:t>ll cover how to write a function</w:t>
      </w:r>
      <w:r w:rsidR="00807769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this behavior in the</w:t>
      </w:r>
      <w:ins w:id="347" w:author="AnneMarieW" w:date="2019-01-11T13:31:00Z">
        <w:r w:rsidR="00860074">
          <w:rPr>
            <w:rFonts w:eastAsia="Microsoft YaHei"/>
          </w:rPr>
          <w:t xml:space="preserve"> section</w:t>
        </w:r>
      </w:ins>
      <w:r>
        <w:rPr>
          <w:rFonts w:eastAsia="Microsoft YaHei" w:hint="eastAsia"/>
        </w:rPr>
        <w:t xml:space="preserve"> </w:t>
      </w:r>
      <w:r w:rsidR="00807769">
        <w:rPr>
          <w:rFonts w:eastAsia="Microsoft YaHei"/>
        </w:rPr>
        <w:t>“</w:t>
      </w:r>
      <w:r w:rsidRPr="00860074">
        <w:rPr>
          <w:rFonts w:eastAsia="Microsoft YaHei"/>
          <w:highlight w:val="yellow"/>
          <w:rPrChange w:id="348" w:author="AnneMarieW" w:date="2019-01-11T13:32:00Z">
            <w:rPr>
              <w:rFonts w:eastAsia="Microsoft YaHei"/>
            </w:rPr>
          </w:rPrChange>
        </w:rPr>
        <w:t xml:space="preserve">Using Trait Objects </w:t>
      </w:r>
      <w:ins w:id="349" w:author="AnneMarieW" w:date="2019-01-11T13:31:00Z">
        <w:r w:rsidR="00860074" w:rsidRPr="00860074">
          <w:rPr>
            <w:rFonts w:eastAsia="Microsoft YaHei"/>
            <w:highlight w:val="yellow"/>
            <w:rPrChange w:id="350" w:author="AnneMarieW" w:date="2019-01-11T13:32:00Z">
              <w:rPr>
                <w:rFonts w:eastAsia="Microsoft YaHei"/>
              </w:rPr>
            </w:rPrChange>
          </w:rPr>
          <w:t>t</w:t>
        </w:r>
      </w:ins>
      <w:del w:id="351" w:author="AnneMarieW" w:date="2019-01-11T13:31:00Z">
        <w:r w:rsidRPr="00860074" w:rsidDel="00860074">
          <w:rPr>
            <w:rFonts w:eastAsia="Microsoft YaHei"/>
            <w:highlight w:val="yellow"/>
            <w:rPrChange w:id="352" w:author="AnneMarieW" w:date="2019-01-11T13:32:00Z">
              <w:rPr>
                <w:rFonts w:eastAsia="Microsoft YaHei"/>
              </w:rPr>
            </w:rPrChange>
          </w:rPr>
          <w:delText>T</w:delText>
        </w:r>
      </w:del>
      <w:r w:rsidRPr="00860074">
        <w:rPr>
          <w:rFonts w:eastAsia="Microsoft YaHei"/>
          <w:highlight w:val="yellow"/>
          <w:rPrChange w:id="353" w:author="AnneMarieW" w:date="2019-01-11T13:32:00Z">
            <w:rPr>
              <w:rFonts w:eastAsia="Microsoft YaHei"/>
            </w:rPr>
          </w:rPrChange>
        </w:rPr>
        <w:t>hat Allow for Values of</w:t>
      </w:r>
      <w:r w:rsidR="00807769" w:rsidRPr="00860074">
        <w:rPr>
          <w:rFonts w:eastAsia="Microsoft YaHei"/>
          <w:highlight w:val="yellow"/>
          <w:rPrChange w:id="354" w:author="AnneMarieW" w:date="2019-01-11T13:32:00Z">
            <w:rPr>
              <w:rFonts w:eastAsia="Microsoft YaHei"/>
            </w:rPr>
          </w:rPrChange>
        </w:rPr>
        <w:t xml:space="preserve"> </w:t>
      </w:r>
      <w:r w:rsidRPr="00860074">
        <w:rPr>
          <w:rFonts w:eastAsia="Microsoft YaHei"/>
          <w:highlight w:val="yellow"/>
          <w:rPrChange w:id="355" w:author="AnneMarieW" w:date="2019-01-11T13:32:00Z">
            <w:rPr>
              <w:rFonts w:eastAsia="Microsoft YaHei"/>
            </w:rPr>
          </w:rPrChange>
        </w:rPr>
        <w:t>Different Types</w:t>
      </w:r>
      <w:r w:rsidR="00807769" w:rsidRPr="00860074">
        <w:rPr>
          <w:rFonts w:eastAsia="Microsoft YaHei"/>
          <w:highlight w:val="yellow"/>
          <w:rPrChange w:id="356" w:author="AnneMarieW" w:date="2019-01-11T13:32:00Z">
            <w:rPr>
              <w:rFonts w:eastAsia="Microsoft YaHei"/>
            </w:rPr>
          </w:rPrChange>
        </w:rPr>
        <w:t>”</w:t>
      </w:r>
      <w:del w:id="357" w:author="AnneMarieW" w:date="2019-01-11T13:31:00Z">
        <w:r w:rsidRPr="00860074" w:rsidDel="00860074">
          <w:rPr>
            <w:rFonts w:eastAsia="Microsoft YaHei"/>
            <w:highlight w:val="yellow"/>
            <w:rPrChange w:id="358" w:author="AnneMarieW" w:date="2019-01-11T13:32:00Z">
              <w:rPr>
                <w:rFonts w:eastAsia="Microsoft YaHei"/>
              </w:rPr>
            </w:rPrChange>
          </w:rPr>
          <w:delText xml:space="preserve"> section</w:delText>
        </w:r>
      </w:del>
      <w:ins w:id="359" w:author="AnneMarieW" w:date="2019-01-11T13:31:00Z">
        <w:r w:rsidR="00860074" w:rsidRPr="00860074">
          <w:rPr>
            <w:rFonts w:eastAsia="Microsoft YaHei"/>
            <w:highlight w:val="yellow"/>
            <w:rPrChange w:id="360" w:author="AnneMarieW" w:date="2019-01-11T13:32:00Z">
              <w:rPr>
                <w:rFonts w:eastAsia="Microsoft YaHei"/>
              </w:rPr>
            </w:rPrChange>
          </w:rPr>
          <w:t xml:space="preserve"> in Chapter 17</w:t>
        </w:r>
      </w:ins>
      <w:r w:rsidRPr="00860074">
        <w:rPr>
          <w:rFonts w:eastAsia="Microsoft YaHei"/>
          <w:highlight w:val="yellow"/>
          <w:rPrChange w:id="361" w:author="AnneMarieW" w:date="2019-01-11T13:32:00Z">
            <w:rPr>
              <w:rFonts w:eastAsia="Microsoft YaHei"/>
            </w:rPr>
          </w:rPrChange>
        </w:rPr>
        <w:t xml:space="preserve"> on page XX</w:t>
      </w:r>
      <w:del w:id="362" w:author="AnneMarieW" w:date="2019-01-11T13:31:00Z">
        <w:r w:rsidRPr="00860074" w:rsidDel="00860074">
          <w:rPr>
            <w:rFonts w:eastAsia="Microsoft YaHei"/>
            <w:highlight w:val="yellow"/>
            <w:rPrChange w:id="363" w:author="AnneMarieW" w:date="2019-01-11T13:32:00Z">
              <w:rPr>
                <w:rFonts w:eastAsia="Microsoft YaHei"/>
              </w:rPr>
            </w:rPrChange>
          </w:rPr>
          <w:delText xml:space="preserve"> [chapter 17]</w:delText>
        </w:r>
      </w:del>
      <w:r w:rsidRPr="00860074">
        <w:rPr>
          <w:rFonts w:eastAsia="Microsoft YaHei"/>
          <w:highlight w:val="yellow"/>
          <w:rPrChange w:id="364" w:author="AnneMarieW" w:date="2019-01-11T13:32:00Z">
            <w:rPr>
              <w:rFonts w:eastAsia="Microsoft YaHei"/>
            </w:rPr>
          </w:rPrChange>
        </w:rPr>
        <w:t>.</w:t>
      </w:r>
    </w:p>
    <w:p w14:paraId="4565D864" w14:textId="77777777" w:rsidR="00860074" w:rsidRDefault="00860074">
      <w:pPr>
        <w:pStyle w:val="ProductionDirective"/>
        <w:pPrChange w:id="365" w:author="AnneMarieW" w:date="2019-01-11T13:32:00Z">
          <w:pPr>
            <w:pStyle w:val="Body"/>
          </w:pPr>
        </w:pPrChange>
      </w:pPr>
      <w:ins w:id="366" w:author="AnneMarieW" w:date="2019-01-11T13:32:00Z">
        <w:r>
          <w:t xml:space="preserve">prod: check </w:t>
        </w:r>
        <w:proofErr w:type="spellStart"/>
        <w:r>
          <w:t>xref</w:t>
        </w:r>
      </w:ins>
      <w:proofErr w:type="spellEnd"/>
    </w:p>
    <w:p w14:paraId="6F2B579B" w14:textId="77777777" w:rsidR="003E013B" w:rsidRPr="00A06C0E" w:rsidRDefault="003E013B" w:rsidP="00581C32">
      <w:pPr>
        <w:rPr>
          <w:rFonts w:eastAsia="Microsoft YaHei"/>
        </w:rPr>
      </w:pPr>
    </w:p>
    <w:sectPr w:rsidR="003E013B" w:rsidRPr="00A0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0" w:author="AnneMarieW" w:date="2019-01-11T13:28:00Z" w:initials="AM">
    <w:p w14:paraId="6CCCC8FF" w14:textId="77777777" w:rsidR="003A783C" w:rsidRDefault="003A783C">
      <w:pPr>
        <w:pStyle w:val="CommentText"/>
      </w:pPr>
      <w:r>
        <w:rPr>
          <w:rStyle w:val="CommentReference"/>
        </w:rPr>
        <w:annotationRef/>
      </w:r>
      <w:r>
        <w:t>Au: Wording is a bit awkward here. Can you reword for clarity?</w:t>
      </w:r>
    </w:p>
  </w:comment>
  <w:comment w:id="41" w:author="Carol Nichols" w:date="2019-01-29T19:33:00Z" w:initials="CN">
    <w:p w14:paraId="2D084840" w14:textId="65946426" w:rsidR="00BB770E" w:rsidRDefault="00BB770E">
      <w:pPr>
        <w:pStyle w:val="CommentText"/>
      </w:pPr>
      <w:r>
        <w:rPr>
          <w:rStyle w:val="CommentReference"/>
        </w:rPr>
        <w:annotationRef/>
      </w:r>
      <w:r>
        <w:t>Attempted!</w:t>
      </w:r>
    </w:p>
  </w:comment>
  <w:comment w:id="240" w:author="AnneMarieW" w:date="2019-01-11T13:28:00Z" w:initials="AM">
    <w:p w14:paraId="0747C9DD" w14:textId="77777777" w:rsidR="001120D9" w:rsidRDefault="001120D9">
      <w:pPr>
        <w:pStyle w:val="CommentText"/>
      </w:pPr>
      <w:r>
        <w:rPr>
          <w:rStyle w:val="CommentReference"/>
        </w:rPr>
        <w:annotationRef/>
      </w:r>
      <w:r>
        <w:t>Should this be “</w:t>
      </w:r>
      <w:r>
        <w:rPr>
          <w:rFonts w:eastAsia="Microsoft YaHei" w:hint="eastAsia"/>
        </w:rPr>
        <w:t xml:space="preserve">in </w:t>
      </w:r>
      <w:r>
        <w:rPr>
          <w:rFonts w:eastAsia="Microsoft YaHei"/>
        </w:rPr>
        <w:t xml:space="preserve">a </w:t>
      </w:r>
      <w:r>
        <w:rPr>
          <w:rFonts w:eastAsia="Microsoft YaHei" w:hint="eastAsia"/>
        </w:rPr>
        <w:t>return position</w:t>
      </w:r>
      <w:r>
        <w:rPr>
          <w:rFonts w:eastAsia="Microsoft YaHei"/>
        </w:rPr>
        <w:t>” or “</w:t>
      </w:r>
      <w:r>
        <w:rPr>
          <w:rFonts w:eastAsia="Microsoft YaHei" w:hint="eastAsia"/>
        </w:rPr>
        <w:t xml:space="preserve">in </w:t>
      </w:r>
      <w:r>
        <w:rPr>
          <w:rFonts w:eastAsia="Microsoft YaHei"/>
        </w:rPr>
        <w:t xml:space="preserve">the </w:t>
      </w:r>
      <w:r>
        <w:rPr>
          <w:rFonts w:eastAsia="Microsoft YaHei" w:hint="eastAsia"/>
        </w:rPr>
        <w:t>return position</w:t>
      </w:r>
      <w:r>
        <w:rPr>
          <w:rFonts w:eastAsia="Microsoft YaHei"/>
        </w:rPr>
        <w:t>”</w:t>
      </w:r>
    </w:p>
  </w:comment>
  <w:comment w:id="241" w:author="Carol Nichols" w:date="2019-01-29T19:35:00Z" w:initials="CN">
    <w:p w14:paraId="3A5323B8" w14:textId="2B58CDDE" w:rsidR="00F06A5E" w:rsidRDefault="00F06A5E">
      <w:pPr>
        <w:pStyle w:val="CommentText"/>
      </w:pPr>
      <w:r>
        <w:rPr>
          <w:rStyle w:val="CommentReference"/>
        </w:rPr>
        <w:annotationRef/>
      </w:r>
      <w:r>
        <w:t>“the”, fixed</w:t>
      </w:r>
    </w:p>
  </w:comment>
  <w:comment w:id="279" w:author="AnneMarieW" w:date="2019-01-11T13:28:00Z" w:initials="AM">
    <w:p w14:paraId="6817D410" w14:textId="77777777" w:rsidR="009E6D9D" w:rsidRDefault="009E6D9D">
      <w:pPr>
        <w:pStyle w:val="CommentText"/>
      </w:pPr>
      <w:r>
        <w:rPr>
          <w:rStyle w:val="CommentReference"/>
        </w:rPr>
        <w:annotationRef/>
      </w:r>
      <w:r>
        <w:t>Edited to avoid starting a sentence with a Literal.</w:t>
      </w:r>
    </w:p>
  </w:comment>
  <w:comment w:id="280" w:author="Carol Nichols" w:date="2019-01-29T19:35:00Z" w:initials="CN">
    <w:p w14:paraId="68B2C017" w14:textId="0D89DDBD" w:rsidR="00D16A7C" w:rsidRDefault="00D16A7C">
      <w:pPr>
        <w:pStyle w:val="CommentText"/>
      </w:pPr>
      <w:r>
        <w:rPr>
          <w:rStyle w:val="CommentReference"/>
        </w:rPr>
        <w:annotationRef/>
      </w:r>
      <w:r>
        <w:t>This is fine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CCC8FF" w15:done="0"/>
  <w15:commentEx w15:paraId="2D084840" w15:paraIdParent="6CCCC8FF" w15:done="0"/>
  <w15:commentEx w15:paraId="0747C9DD" w15:done="0"/>
  <w15:commentEx w15:paraId="3A5323B8" w15:paraIdParent="0747C9DD" w15:done="0"/>
  <w15:commentEx w15:paraId="6817D410" w15:done="0"/>
  <w15:commentEx w15:paraId="68B2C017" w15:paraIdParent="6817D4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CCC8FF" w16cid:durableId="1FFB28B2"/>
  <w16cid:commentId w16cid:paraId="2D084840" w16cid:durableId="1FFB291A"/>
  <w16cid:commentId w16cid:paraId="0747C9DD" w16cid:durableId="1FFB28B3"/>
  <w16cid:commentId w16cid:paraId="3A5323B8" w16cid:durableId="1FFB296D"/>
  <w16cid:commentId w16cid:paraId="6817D410" w16cid:durableId="1FFB28B4"/>
  <w16cid:commentId w16cid:paraId="68B2C017" w16cid:durableId="1FFB29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099E4" w14:textId="77777777" w:rsidR="00602F1D" w:rsidRDefault="00602F1D" w:rsidP="00BB49EE">
      <w:r>
        <w:separator/>
      </w:r>
    </w:p>
  </w:endnote>
  <w:endnote w:type="continuationSeparator" w:id="0">
    <w:p w14:paraId="362E4D64" w14:textId="77777777" w:rsidR="00602F1D" w:rsidRDefault="00602F1D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B35DC" w14:textId="77777777" w:rsidR="00602F1D" w:rsidRDefault="00602F1D" w:rsidP="00BB49EE">
      <w:r>
        <w:separator/>
      </w:r>
    </w:p>
  </w:footnote>
  <w:footnote w:type="continuationSeparator" w:id="0">
    <w:p w14:paraId="2D752384" w14:textId="77777777" w:rsidR="00602F1D" w:rsidRDefault="00602F1D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26C2"/>
    <w:rsid w:val="000E3A35"/>
    <w:rsid w:val="00103C35"/>
    <w:rsid w:val="001120D9"/>
    <w:rsid w:val="001660A4"/>
    <w:rsid w:val="001B1451"/>
    <w:rsid w:val="00243881"/>
    <w:rsid w:val="002B0F94"/>
    <w:rsid w:val="002C4E8C"/>
    <w:rsid w:val="002E489A"/>
    <w:rsid w:val="003371DA"/>
    <w:rsid w:val="00337907"/>
    <w:rsid w:val="00396F4A"/>
    <w:rsid w:val="003A783C"/>
    <w:rsid w:val="003A787A"/>
    <w:rsid w:val="003E013B"/>
    <w:rsid w:val="0042367C"/>
    <w:rsid w:val="004369F6"/>
    <w:rsid w:val="004707E7"/>
    <w:rsid w:val="004827CD"/>
    <w:rsid w:val="0050448F"/>
    <w:rsid w:val="00525345"/>
    <w:rsid w:val="00581C32"/>
    <w:rsid w:val="00585335"/>
    <w:rsid w:val="00602F1D"/>
    <w:rsid w:val="00614451"/>
    <w:rsid w:val="00677612"/>
    <w:rsid w:val="006F2A51"/>
    <w:rsid w:val="006F4EE5"/>
    <w:rsid w:val="00795321"/>
    <w:rsid w:val="007A7129"/>
    <w:rsid w:val="007B7B2B"/>
    <w:rsid w:val="00807769"/>
    <w:rsid w:val="00860074"/>
    <w:rsid w:val="008A5E3D"/>
    <w:rsid w:val="00956B56"/>
    <w:rsid w:val="009D602C"/>
    <w:rsid w:val="009E17D9"/>
    <w:rsid w:val="009E635B"/>
    <w:rsid w:val="009E6D9D"/>
    <w:rsid w:val="00A06C0E"/>
    <w:rsid w:val="00B75925"/>
    <w:rsid w:val="00BA1E89"/>
    <w:rsid w:val="00BB49EE"/>
    <w:rsid w:val="00BB770E"/>
    <w:rsid w:val="00BE5FFA"/>
    <w:rsid w:val="00C60357"/>
    <w:rsid w:val="00CD0939"/>
    <w:rsid w:val="00D16A7C"/>
    <w:rsid w:val="00D17CBE"/>
    <w:rsid w:val="00D7157B"/>
    <w:rsid w:val="00D813E9"/>
    <w:rsid w:val="00E5492D"/>
    <w:rsid w:val="00E65CB2"/>
    <w:rsid w:val="00ED6813"/>
    <w:rsid w:val="00F06A5E"/>
    <w:rsid w:val="00F300A9"/>
    <w:rsid w:val="00F91D40"/>
    <w:rsid w:val="00FA05E3"/>
    <w:rsid w:val="00FA171D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F911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78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FA171D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807769"/>
    <w:pPr>
      <w:spacing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C">
    <w:name w:val="CodeC"/>
    <w:next w:val="Body"/>
    <w:autoRedefine/>
    <w:rsid w:val="00FA171D"/>
    <w:pPr>
      <w:pBdr>
        <w:bottom w:val="single" w:sz="4" w:space="2" w:color="auto"/>
      </w:pBdr>
      <w:spacing w:after="12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FA171D"/>
    <w:pPr>
      <w:spacing w:before="120" w:after="120" w:line="360" w:lineRule="auto"/>
    </w:pPr>
    <w:rPr>
      <w:rFonts w:ascii="Times New Roman" w:eastAsia="Microsoft YaHei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D71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7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7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8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83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83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40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26</cp:revision>
  <dcterms:created xsi:type="dcterms:W3CDTF">2019-01-11T21:06:00Z</dcterms:created>
  <dcterms:modified xsi:type="dcterms:W3CDTF">2019-01-30T00:50:00Z</dcterms:modified>
</cp:coreProperties>
</file>