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D10" w:rsidRDefault="00034D10" w:rsidP="00034D10">
      <w:pPr>
        <w:pStyle w:val="ProductionDirective"/>
      </w:pPr>
      <w:r w:rsidRPr="00034D10">
        <w:t>Please add this text at the end of The Array Type section, just before the Accessing Array Elements subsection starts on page 41.</w:t>
      </w:r>
    </w:p>
    <w:p w:rsidR="00FA05E3" w:rsidRDefault="00FA05E3" w:rsidP="007649EE">
      <w:pPr>
        <w:pStyle w:val="Body"/>
        <w:rPr>
          <w:rFonts w:eastAsia="Microsoft YaHei"/>
        </w:rPr>
      </w:pPr>
      <w:r>
        <w:rPr>
          <w:rFonts w:eastAsia="Microsoft YaHei" w:hint="eastAsia"/>
        </w:rPr>
        <w:t>You would write an array</w:t>
      </w:r>
      <w:r w:rsidR="00034D10">
        <w:rPr>
          <w:rFonts w:eastAsia="Microsoft YaHei"/>
        </w:rPr>
        <w:t>’</w:t>
      </w:r>
      <w:r>
        <w:rPr>
          <w:rFonts w:eastAsia="Microsoft YaHei" w:hint="eastAsia"/>
        </w:rPr>
        <w:t xml:space="preserve">s type by </w:t>
      </w:r>
      <w:del w:id="0" w:author="AnneMarieW" w:date="2019-01-10T13:42:00Z">
        <w:r w:rsidDel="00235517">
          <w:rPr>
            <w:rFonts w:eastAsia="Microsoft YaHei" w:hint="eastAsia"/>
          </w:rPr>
          <w:delText>plac</w:delText>
        </w:r>
      </w:del>
      <w:ins w:id="1" w:author="AnneMarieW" w:date="2019-01-10T13:42:00Z">
        <w:r w:rsidR="00235517">
          <w:rPr>
            <w:rFonts w:eastAsia="Microsoft YaHei"/>
          </w:rPr>
          <w:t>us</w:t>
        </w:r>
      </w:ins>
      <w:r>
        <w:rPr>
          <w:rFonts w:eastAsia="Microsoft YaHei" w:hint="eastAsia"/>
        </w:rPr>
        <w:t>ing square brackets</w:t>
      </w:r>
      <w:ins w:id="2" w:author="AnneMarieW" w:date="2019-01-10T13:47:00Z">
        <w:r w:rsidR="00235517">
          <w:rPr>
            <w:rFonts w:eastAsia="Microsoft YaHei"/>
          </w:rPr>
          <w:t>,</w:t>
        </w:r>
      </w:ins>
      <w:del w:id="3" w:author="AnneMarieW" w:date="2019-01-10T13:42:00Z">
        <w:r w:rsidDel="00235517">
          <w:rPr>
            <w:rFonts w:eastAsia="Microsoft YaHei" w:hint="eastAsia"/>
          </w:rPr>
          <w:delText>,</w:delText>
        </w:r>
      </w:del>
      <w:ins w:id="4" w:author="AnneMarieW" w:date="2019-01-10T13:43:00Z">
        <w:r w:rsidR="00235517">
          <w:rPr>
            <w:rFonts w:eastAsia="Microsoft YaHei"/>
          </w:rPr>
          <w:t xml:space="preserve"> and</w:t>
        </w:r>
      </w:ins>
      <w:r>
        <w:rPr>
          <w:rFonts w:eastAsia="Microsoft YaHei" w:hint="eastAsia"/>
        </w:rPr>
        <w:t xml:space="preserve"> </w:t>
      </w:r>
      <w:ins w:id="5" w:author="AnneMarieW" w:date="2019-01-10T13:47:00Z">
        <w:r w:rsidR="00235517">
          <w:rPr>
            <w:rFonts w:eastAsia="Microsoft YaHei"/>
          </w:rPr>
          <w:t>within the brackets</w:t>
        </w:r>
      </w:ins>
      <w:del w:id="6" w:author="AnneMarieW" w:date="2019-01-10T13:47:00Z">
        <w:r w:rsidDel="00235517">
          <w:rPr>
            <w:rFonts w:eastAsia="Microsoft YaHei" w:hint="eastAsia"/>
          </w:rPr>
          <w:delText>inside</w:delText>
        </w:r>
      </w:del>
      <w:del w:id="7" w:author="AnneMarieW" w:date="2019-01-10T13:43:00Z">
        <w:r w:rsidDel="00235517">
          <w:rPr>
            <w:rFonts w:eastAsia="Microsoft YaHei" w:hint="eastAsia"/>
          </w:rPr>
          <w:delText xml:space="preserve"> which you</w:delText>
        </w:r>
      </w:del>
      <w:r>
        <w:rPr>
          <w:rFonts w:eastAsia="Microsoft YaHei" w:hint="eastAsia"/>
        </w:rPr>
        <w:t xml:space="preserve"> include the type of each element,</w:t>
      </w:r>
      <w:r w:rsidR="00034D10">
        <w:rPr>
          <w:rFonts w:eastAsia="Microsoft YaHei"/>
        </w:rPr>
        <w:t xml:space="preserve"> </w:t>
      </w:r>
      <w:r>
        <w:rPr>
          <w:rFonts w:eastAsia="Microsoft YaHei" w:hint="eastAsia"/>
        </w:rPr>
        <w:t>a semicolon, and then the number of elements in</w:t>
      </w:r>
      <w:ins w:id="8" w:author="AnneMarieW" w:date="2019-01-10T13:43:00Z">
        <w:r w:rsidR="00235517">
          <w:rPr>
            <w:rFonts w:eastAsia="Microsoft YaHei"/>
          </w:rPr>
          <w:t xml:space="preserve"> </w:t>
        </w:r>
      </w:ins>
      <w:del w:id="9" w:author="AnneMarieW" w:date="2019-01-10T13:43:00Z">
        <w:r w:rsidDel="00235517">
          <w:rPr>
            <w:rFonts w:eastAsia="Microsoft YaHei" w:hint="eastAsia"/>
          </w:rPr>
          <w:br w:type="textWrapping" w:clear="all"/>
        </w:r>
      </w:del>
      <w:r>
        <w:rPr>
          <w:rFonts w:eastAsia="Microsoft YaHei" w:hint="eastAsia"/>
        </w:rPr>
        <w:t>the array, like so:</w:t>
      </w:r>
    </w:p>
    <w:p w:rsidR="00FA05E3" w:rsidRPr="000426C2" w:rsidRDefault="00FA05E3" w:rsidP="000426C2">
      <w:pPr>
        <w:pStyle w:val="CodeSingle"/>
      </w:pPr>
      <w:r w:rsidRPr="000426C2">
        <w:t>let a: [i32; 5] = [1, 2, 3, 4, 5];</w:t>
      </w:r>
    </w:p>
    <w:p w:rsidR="00FA05E3" w:rsidRDefault="00FA05E3" w:rsidP="00034D10">
      <w:pPr>
        <w:pStyle w:val="Body"/>
        <w:rPr>
          <w:rFonts w:eastAsia="Microsoft YaHei"/>
        </w:rPr>
      </w:pPr>
      <w:r w:rsidRPr="00034D10">
        <w:rPr>
          <w:rFonts w:eastAsia="Microsoft YaHei" w:hint="eastAsia"/>
        </w:rPr>
        <w:t>Here,</w:t>
      </w:r>
      <w:ins w:id="10" w:author="AnneMarieW" w:date="2019-01-11T10:15:00Z">
        <w:r w:rsidR="00EA46A3">
          <w:rPr>
            <w:rFonts w:eastAsia="Microsoft YaHei"/>
          </w:rPr>
          <w:t xml:space="preserve"> </w:t>
        </w:r>
      </w:ins>
      <w:del w:id="11" w:author="AnneMarieW" w:date="2019-01-11T10:15:00Z">
        <w:r w:rsidRPr="00034D10" w:rsidDel="00EA46A3">
          <w:rPr>
            <w:rFonts w:eastAsia="Microsoft YaHei" w:hint="eastAsia"/>
          </w:rPr>
          <w:delText> </w:delText>
        </w:r>
      </w:del>
      <w:r w:rsidRPr="00034D10">
        <w:rPr>
          <w:rStyle w:val="Literal"/>
        </w:rPr>
        <w:t>i32</w:t>
      </w:r>
      <w:del w:id="12" w:author="AnneMarieW" w:date="2019-01-11T10:15:00Z">
        <w:r w:rsidRPr="00034D10" w:rsidDel="00EA46A3">
          <w:rPr>
            <w:rFonts w:eastAsia="Microsoft YaHei" w:hint="eastAsia"/>
          </w:rPr>
          <w:delText> </w:delText>
        </w:r>
      </w:del>
      <w:ins w:id="13" w:author="AnneMarieW" w:date="2019-01-11T10:15:00Z">
        <w:r w:rsidR="00EA46A3">
          <w:rPr>
            <w:rFonts w:eastAsia="Microsoft YaHei"/>
          </w:rPr>
          <w:t xml:space="preserve"> </w:t>
        </w:r>
      </w:ins>
      <w:r w:rsidRPr="00034D10">
        <w:rPr>
          <w:rFonts w:eastAsia="Microsoft YaHei" w:hint="eastAsia"/>
        </w:rPr>
        <w:t>is the type of each element. After the semicolon, the number</w:t>
      </w:r>
      <w:del w:id="14" w:author="AnneMarieW" w:date="2019-01-11T10:15:00Z">
        <w:r w:rsidRPr="00034D10" w:rsidDel="00EA46A3">
          <w:rPr>
            <w:rFonts w:eastAsia="Microsoft YaHei" w:hint="eastAsia"/>
          </w:rPr>
          <w:delText> </w:delText>
        </w:r>
      </w:del>
      <w:ins w:id="15" w:author="AnneMarieW" w:date="2019-01-11T10:15:00Z">
        <w:r w:rsidR="00EA46A3">
          <w:rPr>
            <w:rFonts w:eastAsia="Microsoft YaHei"/>
          </w:rPr>
          <w:t xml:space="preserve"> </w:t>
        </w:r>
      </w:ins>
      <w:r w:rsidRPr="00034D10">
        <w:rPr>
          <w:rStyle w:val="Literal"/>
        </w:rPr>
        <w:t>5</w:t>
      </w:r>
      <w:del w:id="16" w:author="AnneMarieW" w:date="2019-01-11T10:15:00Z">
        <w:r w:rsidDel="00EA46A3">
          <w:rPr>
            <w:rFonts w:eastAsia="Microsoft YaHei" w:hint="eastAsia"/>
          </w:rPr>
          <w:br w:type="textWrapping" w:clear="all"/>
        </w:r>
      </w:del>
      <w:ins w:id="17" w:author="AnneMarieW" w:date="2019-01-11T10:15:00Z">
        <w:r w:rsidR="00EA46A3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indicates the element contains five items.</w:t>
      </w:r>
    </w:p>
    <w:p w:rsidR="00FA05E3" w:rsidRDefault="00235517" w:rsidP="00034D10">
      <w:pPr>
        <w:pStyle w:val="Body"/>
        <w:rPr>
          <w:rFonts w:eastAsia="Microsoft YaHei"/>
        </w:rPr>
      </w:pPr>
      <w:ins w:id="18" w:author="AnneMarieW" w:date="2019-01-10T13:43:00Z">
        <w:r>
          <w:rPr>
            <w:rFonts w:eastAsia="Microsoft YaHei"/>
          </w:rPr>
          <w:t>W</w:t>
        </w:r>
        <w:r>
          <w:rPr>
            <w:rFonts w:eastAsia="Microsoft YaHei" w:hint="eastAsia"/>
          </w:rPr>
          <w:t>riting an array</w:t>
        </w:r>
        <w:r>
          <w:rPr>
            <w:rFonts w:eastAsia="Microsoft YaHei"/>
          </w:rPr>
          <w:t>’</w:t>
        </w:r>
        <w:r>
          <w:rPr>
            <w:rFonts w:eastAsia="Microsoft YaHei" w:hint="eastAsia"/>
          </w:rPr>
          <w:t xml:space="preserve">s type </w:t>
        </w:r>
      </w:ins>
      <w:del w:id="19" w:author="AnneMarieW" w:date="2019-01-10T13:43:00Z">
        <w:r w:rsidR="00FA05E3" w:rsidDel="00235517">
          <w:rPr>
            <w:rFonts w:eastAsia="Microsoft YaHei" w:hint="eastAsia"/>
          </w:rPr>
          <w:delText>T</w:delText>
        </w:r>
      </w:del>
      <w:ins w:id="20" w:author="AnneMarieW" w:date="2019-01-10T13:43:00Z">
        <w:r>
          <w:rPr>
            <w:rFonts w:eastAsia="Microsoft YaHei"/>
          </w:rPr>
          <w:t>t</w:t>
        </w:r>
      </w:ins>
      <w:r w:rsidR="00FA05E3">
        <w:rPr>
          <w:rFonts w:eastAsia="Microsoft YaHei" w:hint="eastAsia"/>
        </w:rPr>
        <w:t xml:space="preserve">his way </w:t>
      </w:r>
      <w:del w:id="21" w:author="AnneMarieW" w:date="2019-01-10T13:44:00Z">
        <w:r w:rsidR="00FA05E3" w:rsidDel="00235517">
          <w:rPr>
            <w:rFonts w:eastAsia="Microsoft YaHei" w:hint="eastAsia"/>
          </w:rPr>
          <w:delText xml:space="preserve">on </w:delText>
        </w:r>
      </w:del>
      <w:del w:id="22" w:author="AnneMarieW" w:date="2019-01-10T13:43:00Z">
        <w:r w:rsidR="00FA05E3" w:rsidDel="00235517">
          <w:rPr>
            <w:rFonts w:eastAsia="Microsoft YaHei" w:hint="eastAsia"/>
          </w:rPr>
          <w:delText>writing an array</w:delText>
        </w:r>
        <w:r w:rsidR="00034D10" w:rsidDel="00235517">
          <w:rPr>
            <w:rFonts w:eastAsia="Microsoft YaHei"/>
          </w:rPr>
          <w:delText>’</w:delText>
        </w:r>
        <w:r w:rsidR="00FA05E3" w:rsidDel="00235517">
          <w:rPr>
            <w:rFonts w:eastAsia="Microsoft YaHei" w:hint="eastAsia"/>
          </w:rPr>
          <w:delText xml:space="preserve">s type </w:delText>
        </w:r>
      </w:del>
      <w:r w:rsidR="00FA05E3">
        <w:rPr>
          <w:rFonts w:eastAsia="Microsoft YaHei" w:hint="eastAsia"/>
        </w:rPr>
        <w:t>looks similar to an alternative syntax for</w:t>
      </w:r>
      <w:del w:id="23" w:author="AnneMarieW" w:date="2019-01-11T10:15:00Z">
        <w:r w:rsidR="00FA05E3" w:rsidDel="00EA46A3">
          <w:rPr>
            <w:rFonts w:eastAsia="Microsoft YaHei" w:hint="eastAsia"/>
          </w:rPr>
          <w:br w:type="textWrapping" w:clear="all"/>
        </w:r>
      </w:del>
      <w:ins w:id="24" w:author="AnneMarieW" w:date="2019-01-11T10:15:00Z">
        <w:r w:rsidR="00EA46A3">
          <w:rPr>
            <w:rFonts w:eastAsia="Microsoft YaHei"/>
          </w:rPr>
          <w:t xml:space="preserve"> </w:t>
        </w:r>
      </w:ins>
      <w:r w:rsidR="00FA05E3">
        <w:rPr>
          <w:rFonts w:eastAsia="Microsoft YaHei" w:hint="eastAsia"/>
        </w:rPr>
        <w:t>initializing an array: if you want to create an array that contains the same</w:t>
      </w:r>
      <w:del w:id="25" w:author="AnneMarieW" w:date="2019-01-11T10:15:00Z">
        <w:r w:rsidR="00FA05E3" w:rsidDel="00EA46A3">
          <w:rPr>
            <w:rFonts w:eastAsia="Microsoft YaHei" w:hint="eastAsia"/>
          </w:rPr>
          <w:br w:type="textWrapping" w:clear="all"/>
        </w:r>
      </w:del>
      <w:ins w:id="26" w:author="AnneMarieW" w:date="2019-01-11T10:15:00Z">
        <w:r w:rsidR="00EA46A3">
          <w:rPr>
            <w:rFonts w:eastAsia="Microsoft YaHei"/>
          </w:rPr>
          <w:t xml:space="preserve"> </w:t>
        </w:r>
      </w:ins>
      <w:r w:rsidR="00FA05E3">
        <w:rPr>
          <w:rFonts w:eastAsia="Microsoft YaHei" w:hint="eastAsia"/>
        </w:rPr>
        <w:t xml:space="preserve">value for each element, you can specify the initial value, </w:t>
      </w:r>
      <w:del w:id="27" w:author="AnneMarieW" w:date="2019-01-10T13:44:00Z">
        <w:r w:rsidR="00FA05E3" w:rsidDel="00235517">
          <w:rPr>
            <w:rFonts w:eastAsia="Microsoft YaHei" w:hint="eastAsia"/>
          </w:rPr>
          <w:delText>then</w:delText>
        </w:r>
      </w:del>
      <w:ins w:id="28" w:author="AnneMarieW" w:date="2019-01-10T13:44:00Z">
        <w:r>
          <w:rPr>
            <w:rFonts w:eastAsia="Microsoft YaHei"/>
          </w:rPr>
          <w:t>followed by</w:t>
        </w:r>
      </w:ins>
      <w:r w:rsidR="00FA05E3">
        <w:rPr>
          <w:rFonts w:eastAsia="Microsoft YaHei" w:hint="eastAsia"/>
        </w:rPr>
        <w:t xml:space="preserve"> a semicolon,</w:t>
      </w:r>
      <w:ins w:id="29" w:author="AnneMarieW" w:date="2019-01-10T13:44:00Z">
        <w:r>
          <w:rPr>
            <w:rFonts w:eastAsia="Microsoft YaHei"/>
          </w:rPr>
          <w:t xml:space="preserve"> and</w:t>
        </w:r>
      </w:ins>
      <w:del w:id="30" w:author="AnneMarieW" w:date="2019-01-11T10:15:00Z">
        <w:r w:rsidR="00FA05E3" w:rsidDel="00EA46A3">
          <w:rPr>
            <w:rFonts w:eastAsia="Microsoft YaHei" w:hint="eastAsia"/>
          </w:rPr>
          <w:br w:type="textWrapping" w:clear="all"/>
        </w:r>
      </w:del>
      <w:ins w:id="31" w:author="AnneMarieW" w:date="2019-01-11T10:15:00Z">
        <w:r w:rsidR="00EA46A3">
          <w:rPr>
            <w:rFonts w:eastAsia="Microsoft YaHei"/>
          </w:rPr>
          <w:t xml:space="preserve"> </w:t>
        </w:r>
      </w:ins>
      <w:r w:rsidR="00FA05E3">
        <w:rPr>
          <w:rFonts w:eastAsia="Microsoft YaHei" w:hint="eastAsia"/>
        </w:rPr>
        <w:t>then the length of the array in square brackets</w:t>
      </w:r>
      <w:ins w:id="32" w:author="AnneMarieW" w:date="2019-01-10T13:46:00Z">
        <w:r>
          <w:rPr>
            <w:rFonts w:eastAsia="Microsoft YaHei"/>
          </w:rPr>
          <w:t>,</w:t>
        </w:r>
      </w:ins>
      <w:r w:rsidR="00FA05E3">
        <w:rPr>
          <w:rFonts w:eastAsia="Microsoft YaHei" w:hint="eastAsia"/>
        </w:rPr>
        <w:t xml:space="preserve"> as shown here:</w:t>
      </w:r>
    </w:p>
    <w:p w:rsidR="00FA05E3" w:rsidRPr="000426C2" w:rsidRDefault="00FA05E3" w:rsidP="000426C2">
      <w:pPr>
        <w:pStyle w:val="CodeSingle"/>
      </w:pPr>
      <w:r w:rsidRPr="000426C2">
        <w:t>let a = [3; 5];</w:t>
      </w:r>
    </w:p>
    <w:p w:rsidR="00FA05E3" w:rsidRDefault="00FA05E3" w:rsidP="00034D10">
      <w:pPr>
        <w:pStyle w:val="Body"/>
        <w:rPr>
          <w:rFonts w:eastAsia="Microsoft YaHei"/>
        </w:rPr>
      </w:pPr>
      <w:r w:rsidRPr="00034D10">
        <w:rPr>
          <w:rFonts w:eastAsia="Microsoft YaHei" w:hint="eastAsia"/>
        </w:rPr>
        <w:t>The array named</w:t>
      </w:r>
      <w:ins w:id="33" w:author="AnneMarieW" w:date="2019-01-11T10:16:00Z">
        <w:r w:rsidR="00EA46A3">
          <w:rPr>
            <w:rFonts w:eastAsia="Microsoft YaHei"/>
          </w:rPr>
          <w:t xml:space="preserve"> </w:t>
        </w:r>
      </w:ins>
      <w:del w:id="34" w:author="AnneMarieW" w:date="2019-01-11T10:16:00Z">
        <w:r w:rsidRPr="00034D10" w:rsidDel="00EA46A3">
          <w:rPr>
            <w:rFonts w:eastAsia="Microsoft YaHei" w:hint="eastAsia"/>
          </w:rPr>
          <w:delText> </w:delText>
        </w:r>
      </w:del>
      <w:r w:rsidRPr="00034D10">
        <w:rPr>
          <w:rStyle w:val="Literal"/>
        </w:rPr>
        <w:t>a</w:t>
      </w:r>
      <w:ins w:id="35" w:author="AnneMarieW" w:date="2019-01-11T10:16:00Z">
        <w:r w:rsidR="00EA46A3">
          <w:rPr>
            <w:rFonts w:eastAsia="Microsoft YaHei"/>
          </w:rPr>
          <w:t xml:space="preserve"> </w:t>
        </w:r>
      </w:ins>
      <w:del w:id="36" w:author="AnneMarieW" w:date="2019-01-11T10:16:00Z">
        <w:r w:rsidRPr="00034D10" w:rsidDel="00EA46A3">
          <w:rPr>
            <w:rFonts w:eastAsia="Microsoft YaHei" w:hint="eastAsia"/>
          </w:rPr>
          <w:delText> </w:delText>
        </w:r>
      </w:del>
      <w:r w:rsidRPr="00034D10">
        <w:rPr>
          <w:rFonts w:eastAsia="Microsoft YaHei" w:hint="eastAsia"/>
        </w:rPr>
        <w:t xml:space="preserve">will contain </w:t>
      </w:r>
      <w:r w:rsidRPr="00235517">
        <w:rPr>
          <w:rStyle w:val="Literal"/>
          <w:rFonts w:eastAsia="Microsoft YaHei"/>
          <w:rPrChange w:id="37" w:author="AnneMarieW" w:date="2019-01-10T13:46:00Z">
            <w:rPr>
              <w:rFonts w:eastAsia="Microsoft YaHei"/>
            </w:rPr>
          </w:rPrChange>
        </w:rPr>
        <w:t>5</w:t>
      </w:r>
      <w:r w:rsidRPr="00034D10">
        <w:rPr>
          <w:rFonts w:eastAsia="Microsoft YaHei" w:hint="eastAsia"/>
        </w:rPr>
        <w:t xml:space="preserve"> elements that will all be set to the value</w:t>
      </w:r>
      <w:del w:id="38" w:author="AnneMarieW" w:date="2019-01-11T10:15:00Z">
        <w:r w:rsidRPr="00034D10" w:rsidDel="00EA46A3">
          <w:rPr>
            <w:rFonts w:eastAsia="Microsoft YaHei" w:hint="eastAsia"/>
          </w:rPr>
          <w:br/>
        </w:r>
      </w:del>
      <w:ins w:id="39" w:author="AnneMarieW" w:date="2019-01-11T10:15:00Z">
        <w:r w:rsidR="00EA46A3">
          <w:rPr>
            <w:rStyle w:val="Literal"/>
          </w:rPr>
          <w:t xml:space="preserve"> </w:t>
        </w:r>
      </w:ins>
      <w:r w:rsidRPr="00034D10">
        <w:rPr>
          <w:rStyle w:val="Literal"/>
        </w:rPr>
        <w:t>3</w:t>
      </w:r>
      <w:del w:id="40" w:author="AnneMarieW" w:date="2019-01-11T10:15:00Z">
        <w:r w:rsidRPr="00034D10" w:rsidDel="00EA46A3">
          <w:rPr>
            <w:rFonts w:eastAsia="Microsoft YaHei" w:hint="eastAsia"/>
          </w:rPr>
          <w:delText> </w:delText>
        </w:r>
      </w:del>
      <w:ins w:id="41" w:author="AnneMarieW" w:date="2019-01-11T10:15:00Z">
        <w:r w:rsidR="00EA46A3">
          <w:rPr>
            <w:rFonts w:eastAsia="Microsoft YaHei"/>
          </w:rPr>
          <w:t xml:space="preserve"> </w:t>
        </w:r>
      </w:ins>
      <w:r w:rsidRPr="00034D10">
        <w:rPr>
          <w:rFonts w:eastAsia="Microsoft YaHei" w:hint="eastAsia"/>
        </w:rPr>
        <w:t>initially. This is the same as writing</w:t>
      </w:r>
      <w:del w:id="42" w:author="AnneMarieW" w:date="2019-01-11T10:15:00Z">
        <w:r w:rsidRPr="00034D10" w:rsidDel="00EA46A3">
          <w:rPr>
            <w:rFonts w:eastAsia="Microsoft YaHei" w:hint="eastAsia"/>
          </w:rPr>
          <w:delText> </w:delText>
        </w:r>
      </w:del>
      <w:ins w:id="43" w:author="AnneMarieW" w:date="2019-01-11T10:15:00Z">
        <w:r w:rsidR="00EA46A3">
          <w:rPr>
            <w:rFonts w:eastAsia="Microsoft YaHei"/>
          </w:rPr>
          <w:t xml:space="preserve"> </w:t>
        </w:r>
      </w:ins>
      <w:r w:rsidRPr="00034D10">
        <w:rPr>
          <w:rStyle w:val="Literal"/>
        </w:rPr>
        <w:t>let a = [3,</w:t>
      </w:r>
      <w:bookmarkStart w:id="44" w:name="_GoBack"/>
      <w:bookmarkEnd w:id="44"/>
      <w:r w:rsidRPr="00034D10">
        <w:rPr>
          <w:rStyle w:val="Literal"/>
        </w:rPr>
        <w:t xml:space="preserve"> 3, 3, 3, 3];</w:t>
      </w:r>
      <w:del w:id="45" w:author="AnneMarieW" w:date="2019-01-11T10:15:00Z">
        <w:r w:rsidDel="00EA46A3">
          <w:rPr>
            <w:rFonts w:eastAsia="Microsoft YaHei" w:hint="eastAsia"/>
          </w:rPr>
          <w:delText> </w:delText>
        </w:r>
      </w:del>
      <w:ins w:id="46" w:author="AnneMarieW" w:date="2019-01-11T10:15:00Z">
        <w:r w:rsidR="00EA46A3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but in a</w:t>
      </w:r>
      <w:del w:id="47" w:author="AnneMarieW" w:date="2019-01-11T10:15:00Z">
        <w:r w:rsidDel="00EA46A3">
          <w:rPr>
            <w:rFonts w:eastAsia="Microsoft YaHei" w:hint="eastAsia"/>
          </w:rPr>
          <w:br w:type="textWrapping" w:clear="all"/>
        </w:r>
      </w:del>
      <w:ins w:id="48" w:author="AnneMarieW" w:date="2019-01-11T10:15:00Z">
        <w:r w:rsidR="00EA46A3">
          <w:rPr>
            <w:rFonts w:eastAsia="Microsoft YaHei"/>
          </w:rPr>
          <w:t xml:space="preserve"> </w:t>
        </w:r>
      </w:ins>
      <w:r>
        <w:rPr>
          <w:rFonts w:eastAsia="Microsoft YaHei" w:hint="eastAsia"/>
        </w:rPr>
        <w:t>more concise way.</w:t>
      </w:r>
    </w:p>
    <w:sectPr w:rsidR="00FA0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02C6" w:rsidRDefault="004D02C6" w:rsidP="00BB49EE">
      <w:r>
        <w:separator/>
      </w:r>
    </w:p>
  </w:endnote>
  <w:endnote w:type="continuationSeparator" w:id="0">
    <w:p w:rsidR="004D02C6" w:rsidRDefault="004D02C6" w:rsidP="00BB4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utura-Book">
    <w:altName w:val="Times New Roman"/>
    <w:charset w:val="01"/>
    <w:family w:val="roman"/>
    <w:pitch w:val="variable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Dogma">
    <w:altName w:val="Times New Roman"/>
    <w:charset w:val="01"/>
    <w:family w:val="roman"/>
    <w:pitch w:val="variable"/>
  </w:font>
  <w:font w:name="NewBaskerville">
    <w:altName w:val="Times New Roman"/>
    <w:charset w:val="01"/>
    <w:family w:val="roman"/>
    <w:pitch w:val="variable"/>
  </w:font>
  <w:font w:name="Futura-Heavy">
    <w:altName w:val="Times New Roman"/>
    <w:charset w:val="01"/>
    <w:family w:val="roman"/>
    <w:pitch w:val="variable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02C6" w:rsidRDefault="004D02C6" w:rsidP="00BB49EE">
      <w:r>
        <w:separator/>
      </w:r>
    </w:p>
  </w:footnote>
  <w:footnote w:type="continuationSeparator" w:id="0">
    <w:p w:rsidR="004D02C6" w:rsidRDefault="004D02C6" w:rsidP="00BB4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B44CC4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706BCF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762A9E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82C4B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0AA62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7AEB82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D9A5C9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EE7C9AB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F5EE14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54E8DD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DE0F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370170EB"/>
    <w:multiLevelType w:val="hybridMultilevel"/>
    <w:tmpl w:val="63AE96B8"/>
    <w:lvl w:ilvl="0" w:tplc="22487F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>
    <w:nsid w:val="439F600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52637948"/>
    <w:multiLevelType w:val="multilevel"/>
    <w:tmpl w:val="04090023"/>
    <w:styleLink w:val="ArticleSection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>
    <w:nsid w:val="730A2965"/>
    <w:multiLevelType w:val="hybridMultilevel"/>
    <w:tmpl w:val="4BF45022"/>
    <w:lvl w:ilvl="0" w:tplc="2F5C41B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attachedTemplate r:id="rId1"/>
  <w:linkStyles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9EE"/>
    <w:rsid w:val="00034D10"/>
    <w:rsid w:val="000426C2"/>
    <w:rsid w:val="000840EC"/>
    <w:rsid w:val="00235517"/>
    <w:rsid w:val="00243881"/>
    <w:rsid w:val="002C4E8C"/>
    <w:rsid w:val="003371DA"/>
    <w:rsid w:val="00385FEB"/>
    <w:rsid w:val="004827CD"/>
    <w:rsid w:val="004D02C6"/>
    <w:rsid w:val="007649EE"/>
    <w:rsid w:val="00962634"/>
    <w:rsid w:val="009E17D9"/>
    <w:rsid w:val="009E635B"/>
    <w:rsid w:val="00AE4351"/>
    <w:rsid w:val="00B0759C"/>
    <w:rsid w:val="00BB49EE"/>
    <w:rsid w:val="00C60357"/>
    <w:rsid w:val="00E65CB2"/>
    <w:rsid w:val="00EA46A3"/>
    <w:rsid w:val="00F83A8D"/>
    <w:rsid w:val="00F91D40"/>
    <w:rsid w:val="00FA0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649EE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649EE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649EE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7649EE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649EE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649EE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649EE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649EE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649EE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649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7649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49E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B49E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B49E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B49E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B49E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B49E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B49EE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BB49E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B49E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B49EE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7649EE"/>
    <w:pPr>
      <w:numPr>
        <w:numId w:val="13"/>
      </w:numPr>
    </w:pPr>
  </w:style>
  <w:style w:type="numbering" w:styleId="1ai">
    <w:name w:val="Outline List 1"/>
    <w:basedOn w:val="NoList"/>
    <w:semiHidden/>
    <w:rsid w:val="007649EE"/>
    <w:pPr>
      <w:numPr>
        <w:numId w:val="14"/>
      </w:numPr>
    </w:pPr>
  </w:style>
  <w:style w:type="numbering" w:styleId="ArticleSection">
    <w:name w:val="Outline List 3"/>
    <w:basedOn w:val="NoList"/>
    <w:semiHidden/>
    <w:rsid w:val="007649EE"/>
    <w:pPr>
      <w:numPr>
        <w:numId w:val="15"/>
      </w:numPr>
    </w:pPr>
  </w:style>
  <w:style w:type="paragraph" w:styleId="BlockText">
    <w:name w:val="Block Text"/>
    <w:basedOn w:val="Normal"/>
    <w:semiHidden/>
    <w:rsid w:val="007649EE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7649E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7649E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7649E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7649EE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7649E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7649EE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7649E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7649E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7649E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7649EE"/>
  </w:style>
  <w:style w:type="character" w:customStyle="1" w:styleId="DateChar">
    <w:name w:val="Date Char"/>
    <w:basedOn w:val="DefaultParagraphFont"/>
    <w:link w:val="Dat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7649EE"/>
  </w:style>
  <w:style w:type="character" w:customStyle="1" w:styleId="E-mailSignatureChar">
    <w:name w:val="E-mail Signature Char"/>
    <w:basedOn w:val="DefaultParagraphFont"/>
    <w:link w:val="E-mail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qFormat/>
    <w:rsid w:val="007649EE"/>
    <w:rPr>
      <w:i/>
      <w:iCs/>
    </w:rPr>
  </w:style>
  <w:style w:type="paragraph" w:styleId="EnvelopeAddress">
    <w:name w:val="envelope address"/>
    <w:basedOn w:val="Normal"/>
    <w:semiHidden/>
    <w:rsid w:val="007649EE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7649EE"/>
    <w:rPr>
      <w:rFonts w:ascii="Arial" w:hAnsi="Arial" w:cs="Arial"/>
    </w:rPr>
  </w:style>
  <w:style w:type="character" w:styleId="FollowedHyperlink">
    <w:name w:val="FollowedHyperlink"/>
    <w:basedOn w:val="DefaultParagraphFont"/>
    <w:semiHidden/>
    <w:rsid w:val="007649EE"/>
    <w:rPr>
      <w:color w:val="800080"/>
      <w:u w:val="single"/>
    </w:rPr>
  </w:style>
  <w:style w:type="character" w:styleId="HTMLAcronym">
    <w:name w:val="HTML Acronym"/>
    <w:basedOn w:val="DefaultParagraphFont"/>
    <w:semiHidden/>
    <w:rsid w:val="007649EE"/>
  </w:style>
  <w:style w:type="paragraph" w:styleId="HTMLAddress">
    <w:name w:val="HTML Address"/>
    <w:basedOn w:val="Normal"/>
    <w:link w:val="HTMLAddressChar"/>
    <w:semiHidden/>
    <w:rsid w:val="007649E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B49EE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7649EE"/>
    <w:rPr>
      <w:i/>
      <w:iCs/>
    </w:rPr>
  </w:style>
  <w:style w:type="character" w:styleId="HTMLCode">
    <w:name w:val="HTML Code"/>
    <w:basedOn w:val="DefaultParagraphFont"/>
    <w:semiHidden/>
    <w:rsid w:val="007649EE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7649EE"/>
    <w:rPr>
      <w:i/>
      <w:iCs/>
    </w:rPr>
  </w:style>
  <w:style w:type="character" w:styleId="HTMLKeyboard">
    <w:name w:val="HTML Keyboard"/>
    <w:basedOn w:val="DefaultParagraphFont"/>
    <w:semiHidden/>
    <w:rsid w:val="007649EE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7649EE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BB49E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7649EE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7649EE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7649EE"/>
    <w:rPr>
      <w:i/>
      <w:iCs/>
    </w:rPr>
  </w:style>
  <w:style w:type="character" w:styleId="Hyperlink">
    <w:name w:val="Hyperlink"/>
    <w:basedOn w:val="DefaultParagraphFont"/>
    <w:semiHidden/>
    <w:rsid w:val="007649EE"/>
    <w:rPr>
      <w:color w:val="0000FF"/>
      <w:u w:val="single"/>
    </w:rPr>
  </w:style>
  <w:style w:type="character" w:styleId="LineNumber">
    <w:name w:val="line number"/>
    <w:basedOn w:val="DefaultParagraphFont"/>
    <w:semiHidden/>
    <w:rsid w:val="007649EE"/>
  </w:style>
  <w:style w:type="paragraph" w:styleId="List">
    <w:name w:val="List"/>
    <w:basedOn w:val="Normal"/>
    <w:semiHidden/>
    <w:rsid w:val="007649EE"/>
    <w:pPr>
      <w:ind w:left="360" w:hanging="360"/>
    </w:pPr>
  </w:style>
  <w:style w:type="paragraph" w:styleId="List2">
    <w:name w:val="List 2"/>
    <w:basedOn w:val="Normal"/>
    <w:semiHidden/>
    <w:rsid w:val="007649EE"/>
    <w:pPr>
      <w:ind w:left="720" w:hanging="360"/>
    </w:pPr>
  </w:style>
  <w:style w:type="paragraph" w:styleId="List3">
    <w:name w:val="List 3"/>
    <w:basedOn w:val="Normal"/>
    <w:semiHidden/>
    <w:rsid w:val="007649EE"/>
    <w:pPr>
      <w:ind w:left="1080" w:hanging="360"/>
    </w:pPr>
  </w:style>
  <w:style w:type="paragraph" w:styleId="List4">
    <w:name w:val="List 4"/>
    <w:basedOn w:val="Normal"/>
    <w:semiHidden/>
    <w:rsid w:val="007649EE"/>
    <w:pPr>
      <w:ind w:left="1440" w:hanging="360"/>
    </w:pPr>
  </w:style>
  <w:style w:type="paragraph" w:styleId="List5">
    <w:name w:val="List 5"/>
    <w:basedOn w:val="Normal"/>
    <w:semiHidden/>
    <w:rsid w:val="007649EE"/>
    <w:pPr>
      <w:ind w:left="1800" w:hanging="360"/>
    </w:pPr>
  </w:style>
  <w:style w:type="paragraph" w:styleId="ListBullet">
    <w:name w:val="List Bullet"/>
    <w:basedOn w:val="Normal"/>
    <w:autoRedefine/>
    <w:semiHidden/>
    <w:rsid w:val="007649EE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7649EE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7649EE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7649EE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7649EE"/>
    <w:pPr>
      <w:numPr>
        <w:numId w:val="7"/>
      </w:numPr>
    </w:pPr>
  </w:style>
  <w:style w:type="paragraph" w:styleId="ListContinue">
    <w:name w:val="List Continue"/>
    <w:basedOn w:val="Normal"/>
    <w:semiHidden/>
    <w:rsid w:val="007649EE"/>
    <w:pPr>
      <w:spacing w:after="120"/>
      <w:ind w:left="360"/>
    </w:pPr>
  </w:style>
  <w:style w:type="paragraph" w:styleId="ListContinue2">
    <w:name w:val="List Continue 2"/>
    <w:basedOn w:val="Normal"/>
    <w:semiHidden/>
    <w:rsid w:val="007649EE"/>
    <w:pPr>
      <w:spacing w:after="120"/>
      <w:ind w:left="720"/>
    </w:pPr>
  </w:style>
  <w:style w:type="paragraph" w:styleId="ListContinue3">
    <w:name w:val="List Continue 3"/>
    <w:basedOn w:val="Normal"/>
    <w:semiHidden/>
    <w:rsid w:val="007649EE"/>
    <w:pPr>
      <w:spacing w:after="120"/>
      <w:ind w:left="1080"/>
    </w:pPr>
  </w:style>
  <w:style w:type="paragraph" w:styleId="ListContinue4">
    <w:name w:val="List Continue 4"/>
    <w:basedOn w:val="Normal"/>
    <w:semiHidden/>
    <w:rsid w:val="007649EE"/>
    <w:pPr>
      <w:spacing w:after="120"/>
      <w:ind w:left="1440"/>
    </w:pPr>
  </w:style>
  <w:style w:type="paragraph" w:styleId="ListContinue5">
    <w:name w:val="List Continue 5"/>
    <w:basedOn w:val="Normal"/>
    <w:semiHidden/>
    <w:rsid w:val="007649EE"/>
    <w:pPr>
      <w:spacing w:after="120"/>
      <w:ind w:left="1800"/>
    </w:pPr>
  </w:style>
  <w:style w:type="paragraph" w:styleId="ListNumber">
    <w:name w:val="List Number"/>
    <w:basedOn w:val="Normal"/>
    <w:semiHidden/>
    <w:rsid w:val="007649EE"/>
    <w:pPr>
      <w:numPr>
        <w:numId w:val="8"/>
      </w:numPr>
    </w:pPr>
  </w:style>
  <w:style w:type="paragraph" w:styleId="ListNumber2">
    <w:name w:val="List Number 2"/>
    <w:basedOn w:val="Normal"/>
    <w:semiHidden/>
    <w:rsid w:val="007649EE"/>
    <w:pPr>
      <w:numPr>
        <w:numId w:val="9"/>
      </w:numPr>
    </w:pPr>
  </w:style>
  <w:style w:type="paragraph" w:styleId="ListNumber3">
    <w:name w:val="List Number 3"/>
    <w:basedOn w:val="Normal"/>
    <w:semiHidden/>
    <w:rsid w:val="007649EE"/>
    <w:pPr>
      <w:numPr>
        <w:numId w:val="10"/>
      </w:numPr>
    </w:pPr>
  </w:style>
  <w:style w:type="paragraph" w:styleId="ListNumber4">
    <w:name w:val="List Number 4"/>
    <w:basedOn w:val="Normal"/>
    <w:semiHidden/>
    <w:rsid w:val="007649EE"/>
    <w:pPr>
      <w:numPr>
        <w:numId w:val="11"/>
      </w:numPr>
    </w:pPr>
  </w:style>
  <w:style w:type="paragraph" w:styleId="ListNumber5">
    <w:name w:val="List Number 5"/>
    <w:basedOn w:val="Normal"/>
    <w:semiHidden/>
    <w:rsid w:val="007649EE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7649E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B49EE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rsid w:val="007649EE"/>
    <w:rPr>
      <w:sz w:val="24"/>
      <w:szCs w:val="24"/>
    </w:rPr>
  </w:style>
  <w:style w:type="paragraph" w:styleId="NormalIndent">
    <w:name w:val="Normal Indent"/>
    <w:basedOn w:val="Normal"/>
    <w:semiHidden/>
    <w:rsid w:val="007649E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7649EE"/>
  </w:style>
  <w:style w:type="character" w:customStyle="1" w:styleId="NoteHeadingChar">
    <w:name w:val="Note Heading Char"/>
    <w:basedOn w:val="DefaultParagraphFont"/>
    <w:link w:val="NoteHead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7649EE"/>
  </w:style>
  <w:style w:type="paragraph" w:styleId="PlainText">
    <w:name w:val="Plain Text"/>
    <w:basedOn w:val="Normal"/>
    <w:link w:val="PlainTextChar"/>
    <w:semiHidden/>
    <w:rsid w:val="007649EE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BB49EE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7649EE"/>
  </w:style>
  <w:style w:type="character" w:customStyle="1" w:styleId="SalutationChar">
    <w:name w:val="Salutation Char"/>
    <w:basedOn w:val="DefaultParagraphFont"/>
    <w:link w:val="Salutation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7649E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7649EE"/>
    <w:rPr>
      <w:b/>
      <w:bCs/>
    </w:rPr>
  </w:style>
  <w:style w:type="paragraph" w:styleId="Subtitle">
    <w:name w:val="Subtitle"/>
    <w:basedOn w:val="Normal"/>
    <w:link w:val="SubtitleChar"/>
    <w:qFormat/>
    <w:rsid w:val="007649EE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B49EE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7649E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B49EE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7649E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7649EE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7649EE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rsid w:val="007649EE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rsid w:val="007649EE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7649EE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7649EE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7649EE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7649EE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">
    <w:name w:val="CodeB"/>
    <w:autoRedefine/>
    <w:rsid w:val="007649EE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">
    <w:name w:val="CodeC"/>
    <w:next w:val="Body"/>
    <w:autoRedefine/>
    <w:rsid w:val="007649EE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">
    <w:name w:val="CodeSingle"/>
    <w:next w:val="Body"/>
    <w:autoRedefine/>
    <w:rsid w:val="007649EE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7649EE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7649EE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7649EE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7649EE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7649EE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7649EE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7649EE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7649EE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7649EE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7649EE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7649EE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7649EE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7649EE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7649EE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7649EE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7649EE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7649EE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7649EE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7649EE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7649EE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7649EE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7649EE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7649EE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7649EE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7649EE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rsid w:val="007649EE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rsid w:val="007649EE"/>
    <w:rPr>
      <w:b/>
      <w:color w:val="0000FF"/>
    </w:rPr>
  </w:style>
  <w:style w:type="character" w:customStyle="1" w:styleId="EmphasisItalic">
    <w:name w:val="EmphasisItalic"/>
    <w:basedOn w:val="DefaultParagraphFont"/>
    <w:rsid w:val="007649EE"/>
    <w:rPr>
      <w:i/>
      <w:color w:val="0000FF"/>
    </w:rPr>
  </w:style>
  <w:style w:type="character" w:customStyle="1" w:styleId="EmphasisBoldItal">
    <w:name w:val="EmphasisBoldItal"/>
    <w:basedOn w:val="DefaultParagraphFont"/>
    <w:rsid w:val="007649EE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7649EE"/>
    <w:rPr>
      <w:color w:val="0000FF"/>
    </w:rPr>
  </w:style>
  <w:style w:type="character" w:customStyle="1" w:styleId="Keycap">
    <w:name w:val="Keycap"/>
    <w:basedOn w:val="DefaultParagraphFont"/>
    <w:rsid w:val="007649EE"/>
    <w:rPr>
      <w:smallCaps/>
      <w:color w:val="0000FF"/>
    </w:rPr>
  </w:style>
  <w:style w:type="character" w:customStyle="1" w:styleId="Literal">
    <w:name w:val="Literal"/>
    <w:basedOn w:val="DefaultParagraphFont"/>
    <w:rsid w:val="007649EE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rsid w:val="007649EE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7649EE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7649EE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7649EE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7649EE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7649EE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7649EE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7649EE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7649EE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7649EE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7649EE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7649EE"/>
    <w:rPr>
      <w:i/>
      <w:color w:val="CC99FF"/>
    </w:rPr>
  </w:style>
  <w:style w:type="character" w:customStyle="1" w:styleId="Wingdings">
    <w:name w:val="Wingdings"/>
    <w:basedOn w:val="DefaultParagraphFont"/>
    <w:rsid w:val="007649EE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7649EE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7649EE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7649EE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7649EE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7649EE"/>
    <w:rPr>
      <w:i/>
      <w:color w:val="CC99FF"/>
    </w:rPr>
  </w:style>
  <w:style w:type="character" w:customStyle="1" w:styleId="LiteralBox">
    <w:name w:val="LiteralBox"/>
    <w:basedOn w:val="Literal"/>
    <w:rsid w:val="007649EE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7649EE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7649EE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rsid w:val="007649EE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7649EE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7649EE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7649EE"/>
    <w:rPr>
      <w:color w:val="808080"/>
    </w:rPr>
  </w:style>
  <w:style w:type="paragraph" w:customStyle="1" w:styleId="BodyBox">
    <w:name w:val="BodyBox"/>
    <w:basedOn w:val="Body"/>
    <w:rsid w:val="007649EE"/>
    <w:rPr>
      <w:color w:val="808080"/>
    </w:rPr>
  </w:style>
  <w:style w:type="paragraph" w:customStyle="1" w:styleId="ListHeadBox">
    <w:name w:val="ListHeadBox"/>
    <w:basedOn w:val="ListHead"/>
    <w:autoRedefine/>
    <w:rsid w:val="007649EE"/>
    <w:rPr>
      <w:color w:val="808080"/>
    </w:rPr>
  </w:style>
  <w:style w:type="paragraph" w:customStyle="1" w:styleId="ListBodyBox">
    <w:name w:val="ListBodyBox"/>
    <w:basedOn w:val="ListBody"/>
    <w:autoRedefine/>
    <w:rsid w:val="007649EE"/>
    <w:rPr>
      <w:color w:val="808080"/>
    </w:rPr>
  </w:style>
  <w:style w:type="paragraph" w:customStyle="1" w:styleId="NumListABox">
    <w:name w:val="NumListA Box"/>
    <w:basedOn w:val="NumListA"/>
    <w:autoRedefine/>
    <w:rsid w:val="007649EE"/>
    <w:rPr>
      <w:color w:val="666699"/>
    </w:rPr>
  </w:style>
  <w:style w:type="paragraph" w:customStyle="1" w:styleId="NumListBBox">
    <w:name w:val="NumListB Box"/>
    <w:basedOn w:val="NumListB"/>
    <w:autoRedefine/>
    <w:rsid w:val="007649EE"/>
    <w:rPr>
      <w:color w:val="666699"/>
    </w:rPr>
  </w:style>
  <w:style w:type="paragraph" w:customStyle="1" w:styleId="NumListCBox">
    <w:name w:val="NumListC Box"/>
    <w:basedOn w:val="NumListC"/>
    <w:autoRedefine/>
    <w:rsid w:val="007649EE"/>
    <w:rPr>
      <w:color w:val="666699"/>
    </w:rPr>
  </w:style>
  <w:style w:type="paragraph" w:customStyle="1" w:styleId="FootnoteBox">
    <w:name w:val="FootnoteBox"/>
    <w:basedOn w:val="BodyFirstBox"/>
    <w:autoRedefine/>
    <w:rsid w:val="007649EE"/>
    <w:rPr>
      <w:sz w:val="20"/>
    </w:rPr>
  </w:style>
  <w:style w:type="paragraph" w:customStyle="1" w:styleId="AnchorSidehead">
    <w:name w:val="Anchor Sidehead"/>
    <w:autoRedefine/>
    <w:rsid w:val="007649EE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7649EE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7649EE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7649EE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7649EE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7649EE"/>
    <w:rPr>
      <w:color w:val="999999"/>
    </w:rPr>
  </w:style>
  <w:style w:type="character" w:customStyle="1" w:styleId="WingdingsSmall">
    <w:name w:val="Wingdings Small"/>
    <w:basedOn w:val="Wingdings"/>
    <w:rsid w:val="007649EE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7649EE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7649EE"/>
    <w:rPr>
      <w:color w:val="999999"/>
    </w:rPr>
  </w:style>
  <w:style w:type="paragraph" w:customStyle="1" w:styleId="CodeSingleWingding">
    <w:name w:val="CodeSingle Wingding"/>
    <w:basedOn w:val="CodeSingle"/>
    <w:autoRedefine/>
    <w:rsid w:val="007649EE"/>
    <w:rPr>
      <w:color w:val="999999"/>
    </w:rPr>
  </w:style>
  <w:style w:type="character" w:customStyle="1" w:styleId="EmphasisItalicFoot">
    <w:name w:val="EmphasisItalicFoot"/>
    <w:basedOn w:val="EmphasisItalic"/>
    <w:rsid w:val="007649EE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7649EE"/>
  </w:style>
  <w:style w:type="character" w:customStyle="1" w:styleId="Italic">
    <w:name w:val="Italic"/>
    <w:basedOn w:val="EmphasisItalic"/>
    <w:rsid w:val="007649EE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7649EE"/>
    <w:rPr>
      <w:color w:val="CC99FF"/>
    </w:rPr>
  </w:style>
  <w:style w:type="paragraph" w:customStyle="1" w:styleId="ListPlainBBox">
    <w:name w:val="List Plain B Box"/>
    <w:basedOn w:val="ListPlainB"/>
    <w:autoRedefine/>
    <w:rsid w:val="007649EE"/>
    <w:rPr>
      <w:color w:val="CC99FF"/>
    </w:rPr>
  </w:style>
  <w:style w:type="paragraph" w:customStyle="1" w:styleId="ListPlainCBox">
    <w:name w:val="List Plain C Box"/>
    <w:basedOn w:val="ListPlainC"/>
    <w:autoRedefine/>
    <w:rsid w:val="007649EE"/>
    <w:rPr>
      <w:color w:val="CC99FF"/>
    </w:rPr>
  </w:style>
  <w:style w:type="paragraph" w:customStyle="1" w:styleId="BulletABox">
    <w:name w:val="BulletA Box"/>
    <w:basedOn w:val="BulletA"/>
    <w:autoRedefine/>
    <w:rsid w:val="007649EE"/>
    <w:rPr>
      <w:color w:val="33CCCC"/>
    </w:rPr>
  </w:style>
  <w:style w:type="paragraph" w:customStyle="1" w:styleId="BulletBBox">
    <w:name w:val="BulletB Box"/>
    <w:basedOn w:val="BulletB"/>
    <w:autoRedefine/>
    <w:rsid w:val="007649EE"/>
    <w:rPr>
      <w:color w:val="33CCCC"/>
    </w:rPr>
  </w:style>
  <w:style w:type="paragraph" w:customStyle="1" w:styleId="BulletCBox">
    <w:name w:val="BulletC Box"/>
    <w:basedOn w:val="BulletC"/>
    <w:autoRedefine/>
    <w:rsid w:val="007649EE"/>
    <w:rPr>
      <w:color w:val="33CCCC"/>
    </w:rPr>
  </w:style>
  <w:style w:type="paragraph" w:customStyle="1" w:styleId="CaptionBox">
    <w:name w:val="CaptionBox"/>
    <w:basedOn w:val="Caption"/>
    <w:autoRedefine/>
    <w:rsid w:val="007649EE"/>
    <w:rPr>
      <w:color w:val="808080"/>
    </w:rPr>
  </w:style>
  <w:style w:type="character" w:customStyle="1" w:styleId="EmphasisNote">
    <w:name w:val="EmphasisNote"/>
    <w:basedOn w:val="EmphasisRevItal"/>
    <w:rsid w:val="007649EE"/>
    <w:rPr>
      <w:color w:val="3366FF"/>
    </w:rPr>
  </w:style>
  <w:style w:type="character" w:customStyle="1" w:styleId="EmphasisBoldBox">
    <w:name w:val="EmphasisBoldBox"/>
    <w:basedOn w:val="EmphasisBold"/>
    <w:rsid w:val="007649EE"/>
    <w:rPr>
      <w:b/>
      <w:color w:val="3366FF"/>
    </w:rPr>
  </w:style>
  <w:style w:type="paragraph" w:customStyle="1" w:styleId="Epigraph">
    <w:name w:val="Epigraph"/>
    <w:basedOn w:val="BlockQuote"/>
    <w:autoRedefine/>
    <w:rsid w:val="007649EE"/>
    <w:pPr>
      <w:ind w:left="1080" w:right="1080"/>
    </w:pPr>
    <w:rPr>
      <w:i/>
    </w:rPr>
  </w:style>
  <w:style w:type="character" w:customStyle="1" w:styleId="hljs-keyword">
    <w:name w:val="hljs-keyword"/>
    <w:basedOn w:val="DefaultParagraphFont"/>
    <w:rsid w:val="00FA05E3"/>
  </w:style>
  <w:style w:type="character" w:customStyle="1" w:styleId="hljs-number">
    <w:name w:val="hljs-number"/>
    <w:basedOn w:val="DefaultParagraphFont"/>
    <w:rsid w:val="00FA05E3"/>
  </w:style>
  <w:style w:type="paragraph" w:styleId="BalloonText">
    <w:name w:val="Balloon Text"/>
    <w:basedOn w:val="Normal"/>
    <w:link w:val="BalloonTextChar"/>
    <w:uiPriority w:val="99"/>
    <w:semiHidden/>
    <w:unhideWhenUsed/>
    <w:rsid w:val="002355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51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99"/>
    <w:lsdException w:name="annotation text" w:uiPriority="99"/>
    <w:lsdException w:name="index heading" w:uiPriority="99"/>
    <w:lsdException w:name="caption" w:qFormat="1"/>
    <w:lsdException w:name="table of figures" w:uiPriority="99"/>
    <w:lsdException w:name="footnote reference" w:uiPriority="99"/>
    <w:lsdException w:name="annotation reference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Title" w:semiHidden="0" w:unhideWhenUsed="0" w:qFormat="1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Document Map" w:uiPriority="99"/>
    <w:lsdException w:name="HTML Top of Form" w:uiPriority="99"/>
    <w:lsdException w:name="HTML Bottom of Form" w:uiPriority="99"/>
    <w:lsdException w:name="Normal Table" w:uiPriority="99"/>
    <w:lsdException w:name="annotation subject" w:uiPriority="99"/>
    <w:lsdException w:name="Balloon Tex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7649EE"/>
    <w:pPr>
      <w:keepNext/>
      <w:numPr>
        <w:numId w:val="15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649EE"/>
    <w:pPr>
      <w:keepNext/>
      <w:numPr>
        <w:ilvl w:val="1"/>
        <w:numId w:val="15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7649EE"/>
    <w:pPr>
      <w:keepNext/>
      <w:numPr>
        <w:ilvl w:val="2"/>
        <w:numId w:val="15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7649EE"/>
    <w:pPr>
      <w:keepNext/>
      <w:numPr>
        <w:ilvl w:val="3"/>
        <w:numId w:val="15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7649EE"/>
    <w:pPr>
      <w:numPr>
        <w:ilvl w:val="4"/>
        <w:numId w:val="1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7649EE"/>
    <w:pPr>
      <w:numPr>
        <w:ilvl w:val="5"/>
        <w:numId w:val="15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7649EE"/>
    <w:pPr>
      <w:numPr>
        <w:ilvl w:val="6"/>
        <w:numId w:val="15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7649EE"/>
    <w:pPr>
      <w:numPr>
        <w:ilvl w:val="7"/>
        <w:numId w:val="15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7649EE"/>
    <w:pPr>
      <w:numPr>
        <w:ilvl w:val="8"/>
        <w:numId w:val="15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7649E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7649E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BB49E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BB49EE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BB49E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BB49EE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BB49EE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BB49EE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BB49EE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BB49E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BB49EE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BB49EE"/>
    <w:rPr>
      <w:rFonts w:ascii="Arial" w:eastAsia="Times New Roman" w:hAnsi="Arial" w:cs="Arial"/>
    </w:rPr>
  </w:style>
  <w:style w:type="numbering" w:styleId="111111">
    <w:name w:val="Outline List 2"/>
    <w:basedOn w:val="NoList"/>
    <w:semiHidden/>
    <w:rsid w:val="007649EE"/>
    <w:pPr>
      <w:numPr>
        <w:numId w:val="13"/>
      </w:numPr>
    </w:pPr>
  </w:style>
  <w:style w:type="numbering" w:styleId="1ai">
    <w:name w:val="Outline List 1"/>
    <w:basedOn w:val="NoList"/>
    <w:semiHidden/>
    <w:rsid w:val="007649EE"/>
    <w:pPr>
      <w:numPr>
        <w:numId w:val="14"/>
      </w:numPr>
    </w:pPr>
  </w:style>
  <w:style w:type="numbering" w:styleId="ArticleSection">
    <w:name w:val="Outline List 3"/>
    <w:basedOn w:val="NoList"/>
    <w:semiHidden/>
    <w:rsid w:val="007649EE"/>
    <w:pPr>
      <w:numPr>
        <w:numId w:val="15"/>
      </w:numPr>
    </w:pPr>
  </w:style>
  <w:style w:type="paragraph" w:styleId="BlockText">
    <w:name w:val="Block Text"/>
    <w:basedOn w:val="Normal"/>
    <w:semiHidden/>
    <w:rsid w:val="007649EE"/>
    <w:pPr>
      <w:spacing w:after="120"/>
      <w:ind w:left="1440" w:right="1440"/>
    </w:pPr>
  </w:style>
  <w:style w:type="paragraph" w:styleId="BodyText">
    <w:name w:val="Body Text"/>
    <w:basedOn w:val="Normal"/>
    <w:link w:val="BodyTextChar"/>
    <w:semiHidden/>
    <w:rsid w:val="007649EE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semiHidden/>
    <w:rsid w:val="007649EE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3">
    <w:name w:val="Body Text 3"/>
    <w:basedOn w:val="Normal"/>
    <w:link w:val="BodyText3Char"/>
    <w:semiHidden/>
    <w:rsid w:val="007649E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rsid w:val="007649EE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semiHidden/>
    <w:rsid w:val="007649E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FirstIndent2">
    <w:name w:val="Body Text First Indent 2"/>
    <w:basedOn w:val="BodyTextIndent"/>
    <w:link w:val="BodyTextFirstIndent2Char"/>
    <w:semiHidden/>
    <w:rsid w:val="007649EE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2">
    <w:name w:val="Body Text Indent 2"/>
    <w:basedOn w:val="Normal"/>
    <w:link w:val="BodyTextIndent2Char"/>
    <w:semiHidden/>
    <w:rsid w:val="007649E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semiHidden/>
    <w:rsid w:val="007649E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B49EE"/>
    <w:rPr>
      <w:rFonts w:ascii="Times New Roman" w:eastAsia="Times New Roman" w:hAnsi="Times New Roman" w:cs="Times New Roman"/>
      <w:sz w:val="16"/>
      <w:szCs w:val="16"/>
    </w:rPr>
  </w:style>
  <w:style w:type="paragraph" w:styleId="Closing">
    <w:name w:val="Closing"/>
    <w:basedOn w:val="Normal"/>
    <w:link w:val="ClosingChar"/>
    <w:semiHidden/>
    <w:rsid w:val="007649E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Date">
    <w:name w:val="Date"/>
    <w:basedOn w:val="Normal"/>
    <w:next w:val="Normal"/>
    <w:link w:val="DateChar"/>
    <w:semiHidden/>
    <w:rsid w:val="007649EE"/>
  </w:style>
  <w:style w:type="character" w:customStyle="1" w:styleId="DateChar">
    <w:name w:val="Date Char"/>
    <w:basedOn w:val="DefaultParagraphFont"/>
    <w:link w:val="Dat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E-mailSignature">
    <w:name w:val="E-mail Signature"/>
    <w:basedOn w:val="Normal"/>
    <w:link w:val="E-mailSignatureChar"/>
    <w:semiHidden/>
    <w:rsid w:val="007649EE"/>
  </w:style>
  <w:style w:type="character" w:customStyle="1" w:styleId="E-mailSignatureChar">
    <w:name w:val="E-mail Signature Char"/>
    <w:basedOn w:val="DefaultParagraphFont"/>
    <w:link w:val="E-mail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Emphasis">
    <w:name w:val="Emphasis"/>
    <w:basedOn w:val="DefaultParagraphFont"/>
    <w:qFormat/>
    <w:rsid w:val="007649EE"/>
    <w:rPr>
      <w:i/>
      <w:iCs/>
    </w:rPr>
  </w:style>
  <w:style w:type="paragraph" w:styleId="EnvelopeAddress">
    <w:name w:val="envelope address"/>
    <w:basedOn w:val="Normal"/>
    <w:semiHidden/>
    <w:rsid w:val="007649EE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semiHidden/>
    <w:rsid w:val="007649EE"/>
    <w:rPr>
      <w:rFonts w:ascii="Arial" w:hAnsi="Arial" w:cs="Arial"/>
    </w:rPr>
  </w:style>
  <w:style w:type="character" w:styleId="FollowedHyperlink">
    <w:name w:val="FollowedHyperlink"/>
    <w:basedOn w:val="DefaultParagraphFont"/>
    <w:semiHidden/>
    <w:rsid w:val="007649EE"/>
    <w:rPr>
      <w:color w:val="800080"/>
      <w:u w:val="single"/>
    </w:rPr>
  </w:style>
  <w:style w:type="character" w:styleId="HTMLAcronym">
    <w:name w:val="HTML Acronym"/>
    <w:basedOn w:val="DefaultParagraphFont"/>
    <w:semiHidden/>
    <w:rsid w:val="007649EE"/>
  </w:style>
  <w:style w:type="paragraph" w:styleId="HTMLAddress">
    <w:name w:val="HTML Address"/>
    <w:basedOn w:val="Normal"/>
    <w:link w:val="HTMLAddressChar"/>
    <w:semiHidden/>
    <w:rsid w:val="007649E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BB49EE"/>
    <w:rPr>
      <w:rFonts w:ascii="Times New Roman" w:eastAsia="Times New Roman" w:hAnsi="Times New Roman" w:cs="Times New Roman"/>
      <w:i/>
      <w:iCs/>
      <w:sz w:val="20"/>
      <w:szCs w:val="20"/>
    </w:rPr>
  </w:style>
  <w:style w:type="character" w:styleId="HTMLCite">
    <w:name w:val="HTML Cite"/>
    <w:basedOn w:val="DefaultParagraphFont"/>
    <w:semiHidden/>
    <w:rsid w:val="007649EE"/>
    <w:rPr>
      <w:i/>
      <w:iCs/>
    </w:rPr>
  </w:style>
  <w:style w:type="character" w:styleId="HTMLCode">
    <w:name w:val="HTML Code"/>
    <w:basedOn w:val="DefaultParagraphFont"/>
    <w:semiHidden/>
    <w:rsid w:val="007649EE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7649EE"/>
    <w:rPr>
      <w:i/>
      <w:iCs/>
    </w:rPr>
  </w:style>
  <w:style w:type="character" w:styleId="HTMLKeyboard">
    <w:name w:val="HTML Keyboard"/>
    <w:basedOn w:val="DefaultParagraphFont"/>
    <w:semiHidden/>
    <w:rsid w:val="007649EE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semiHidden/>
    <w:rsid w:val="007649EE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BB49EE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semiHidden/>
    <w:rsid w:val="007649EE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7649EE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7649EE"/>
    <w:rPr>
      <w:i/>
      <w:iCs/>
    </w:rPr>
  </w:style>
  <w:style w:type="character" w:styleId="Hyperlink">
    <w:name w:val="Hyperlink"/>
    <w:basedOn w:val="DefaultParagraphFont"/>
    <w:semiHidden/>
    <w:rsid w:val="007649EE"/>
    <w:rPr>
      <w:color w:val="0000FF"/>
      <w:u w:val="single"/>
    </w:rPr>
  </w:style>
  <w:style w:type="character" w:styleId="LineNumber">
    <w:name w:val="line number"/>
    <w:basedOn w:val="DefaultParagraphFont"/>
    <w:semiHidden/>
    <w:rsid w:val="007649EE"/>
  </w:style>
  <w:style w:type="paragraph" w:styleId="List">
    <w:name w:val="List"/>
    <w:basedOn w:val="Normal"/>
    <w:semiHidden/>
    <w:rsid w:val="007649EE"/>
    <w:pPr>
      <w:ind w:left="360" w:hanging="360"/>
    </w:pPr>
  </w:style>
  <w:style w:type="paragraph" w:styleId="List2">
    <w:name w:val="List 2"/>
    <w:basedOn w:val="Normal"/>
    <w:semiHidden/>
    <w:rsid w:val="007649EE"/>
    <w:pPr>
      <w:ind w:left="720" w:hanging="360"/>
    </w:pPr>
  </w:style>
  <w:style w:type="paragraph" w:styleId="List3">
    <w:name w:val="List 3"/>
    <w:basedOn w:val="Normal"/>
    <w:semiHidden/>
    <w:rsid w:val="007649EE"/>
    <w:pPr>
      <w:ind w:left="1080" w:hanging="360"/>
    </w:pPr>
  </w:style>
  <w:style w:type="paragraph" w:styleId="List4">
    <w:name w:val="List 4"/>
    <w:basedOn w:val="Normal"/>
    <w:semiHidden/>
    <w:rsid w:val="007649EE"/>
    <w:pPr>
      <w:ind w:left="1440" w:hanging="360"/>
    </w:pPr>
  </w:style>
  <w:style w:type="paragraph" w:styleId="List5">
    <w:name w:val="List 5"/>
    <w:basedOn w:val="Normal"/>
    <w:semiHidden/>
    <w:rsid w:val="007649EE"/>
    <w:pPr>
      <w:ind w:left="1800" w:hanging="360"/>
    </w:pPr>
  </w:style>
  <w:style w:type="paragraph" w:styleId="ListBullet">
    <w:name w:val="List Bullet"/>
    <w:basedOn w:val="Normal"/>
    <w:autoRedefine/>
    <w:semiHidden/>
    <w:rsid w:val="007649EE"/>
    <w:pPr>
      <w:numPr>
        <w:numId w:val="3"/>
      </w:numPr>
    </w:pPr>
  </w:style>
  <w:style w:type="paragraph" w:styleId="ListBullet2">
    <w:name w:val="List Bullet 2"/>
    <w:basedOn w:val="Normal"/>
    <w:autoRedefine/>
    <w:semiHidden/>
    <w:rsid w:val="007649EE"/>
    <w:pPr>
      <w:numPr>
        <w:numId w:val="4"/>
      </w:numPr>
    </w:pPr>
  </w:style>
  <w:style w:type="paragraph" w:styleId="ListBullet3">
    <w:name w:val="List Bullet 3"/>
    <w:basedOn w:val="Normal"/>
    <w:autoRedefine/>
    <w:semiHidden/>
    <w:rsid w:val="007649EE"/>
    <w:pPr>
      <w:numPr>
        <w:numId w:val="5"/>
      </w:numPr>
    </w:pPr>
  </w:style>
  <w:style w:type="paragraph" w:styleId="ListBullet4">
    <w:name w:val="List Bullet 4"/>
    <w:basedOn w:val="Normal"/>
    <w:autoRedefine/>
    <w:semiHidden/>
    <w:rsid w:val="007649EE"/>
    <w:pPr>
      <w:numPr>
        <w:numId w:val="6"/>
      </w:numPr>
    </w:pPr>
  </w:style>
  <w:style w:type="paragraph" w:styleId="ListBullet5">
    <w:name w:val="List Bullet 5"/>
    <w:basedOn w:val="Normal"/>
    <w:autoRedefine/>
    <w:semiHidden/>
    <w:rsid w:val="007649EE"/>
    <w:pPr>
      <w:numPr>
        <w:numId w:val="7"/>
      </w:numPr>
    </w:pPr>
  </w:style>
  <w:style w:type="paragraph" w:styleId="ListContinue">
    <w:name w:val="List Continue"/>
    <w:basedOn w:val="Normal"/>
    <w:semiHidden/>
    <w:rsid w:val="007649EE"/>
    <w:pPr>
      <w:spacing w:after="120"/>
      <w:ind w:left="360"/>
    </w:pPr>
  </w:style>
  <w:style w:type="paragraph" w:styleId="ListContinue2">
    <w:name w:val="List Continue 2"/>
    <w:basedOn w:val="Normal"/>
    <w:semiHidden/>
    <w:rsid w:val="007649EE"/>
    <w:pPr>
      <w:spacing w:after="120"/>
      <w:ind w:left="720"/>
    </w:pPr>
  </w:style>
  <w:style w:type="paragraph" w:styleId="ListContinue3">
    <w:name w:val="List Continue 3"/>
    <w:basedOn w:val="Normal"/>
    <w:semiHidden/>
    <w:rsid w:val="007649EE"/>
    <w:pPr>
      <w:spacing w:after="120"/>
      <w:ind w:left="1080"/>
    </w:pPr>
  </w:style>
  <w:style w:type="paragraph" w:styleId="ListContinue4">
    <w:name w:val="List Continue 4"/>
    <w:basedOn w:val="Normal"/>
    <w:semiHidden/>
    <w:rsid w:val="007649EE"/>
    <w:pPr>
      <w:spacing w:after="120"/>
      <w:ind w:left="1440"/>
    </w:pPr>
  </w:style>
  <w:style w:type="paragraph" w:styleId="ListContinue5">
    <w:name w:val="List Continue 5"/>
    <w:basedOn w:val="Normal"/>
    <w:semiHidden/>
    <w:rsid w:val="007649EE"/>
    <w:pPr>
      <w:spacing w:after="120"/>
      <w:ind w:left="1800"/>
    </w:pPr>
  </w:style>
  <w:style w:type="paragraph" w:styleId="ListNumber">
    <w:name w:val="List Number"/>
    <w:basedOn w:val="Normal"/>
    <w:semiHidden/>
    <w:rsid w:val="007649EE"/>
    <w:pPr>
      <w:numPr>
        <w:numId w:val="8"/>
      </w:numPr>
    </w:pPr>
  </w:style>
  <w:style w:type="paragraph" w:styleId="ListNumber2">
    <w:name w:val="List Number 2"/>
    <w:basedOn w:val="Normal"/>
    <w:semiHidden/>
    <w:rsid w:val="007649EE"/>
    <w:pPr>
      <w:numPr>
        <w:numId w:val="9"/>
      </w:numPr>
    </w:pPr>
  </w:style>
  <w:style w:type="paragraph" w:styleId="ListNumber3">
    <w:name w:val="List Number 3"/>
    <w:basedOn w:val="Normal"/>
    <w:semiHidden/>
    <w:rsid w:val="007649EE"/>
    <w:pPr>
      <w:numPr>
        <w:numId w:val="10"/>
      </w:numPr>
    </w:pPr>
  </w:style>
  <w:style w:type="paragraph" w:styleId="ListNumber4">
    <w:name w:val="List Number 4"/>
    <w:basedOn w:val="Normal"/>
    <w:semiHidden/>
    <w:rsid w:val="007649EE"/>
    <w:pPr>
      <w:numPr>
        <w:numId w:val="11"/>
      </w:numPr>
    </w:pPr>
  </w:style>
  <w:style w:type="paragraph" w:styleId="ListNumber5">
    <w:name w:val="List Number 5"/>
    <w:basedOn w:val="Normal"/>
    <w:semiHidden/>
    <w:rsid w:val="007649EE"/>
    <w:pPr>
      <w:numPr>
        <w:numId w:val="12"/>
      </w:numPr>
    </w:pPr>
  </w:style>
  <w:style w:type="paragraph" w:styleId="MessageHeader">
    <w:name w:val="Message Header"/>
    <w:basedOn w:val="Normal"/>
    <w:link w:val="MessageHeaderChar"/>
    <w:semiHidden/>
    <w:rsid w:val="007649E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BB49EE"/>
    <w:rPr>
      <w:rFonts w:ascii="Arial" w:eastAsia="Times New Roman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semiHidden/>
    <w:rsid w:val="007649EE"/>
    <w:rPr>
      <w:sz w:val="24"/>
      <w:szCs w:val="24"/>
    </w:rPr>
  </w:style>
  <w:style w:type="paragraph" w:styleId="NormalIndent">
    <w:name w:val="Normal Indent"/>
    <w:basedOn w:val="Normal"/>
    <w:semiHidden/>
    <w:rsid w:val="007649E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rsid w:val="007649EE"/>
  </w:style>
  <w:style w:type="character" w:customStyle="1" w:styleId="NoteHeadingChar">
    <w:name w:val="Note Heading Char"/>
    <w:basedOn w:val="DefaultParagraphFont"/>
    <w:link w:val="NoteHeading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7649EE"/>
  </w:style>
  <w:style w:type="paragraph" w:styleId="PlainText">
    <w:name w:val="Plain Text"/>
    <w:basedOn w:val="Normal"/>
    <w:link w:val="PlainTextChar"/>
    <w:semiHidden/>
    <w:rsid w:val="007649EE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semiHidden/>
    <w:rsid w:val="00BB49EE"/>
    <w:rPr>
      <w:rFonts w:ascii="Courier New" w:eastAsia="Times New Roman" w:hAnsi="Courier New" w:cs="Courier New"/>
      <w:sz w:val="20"/>
      <w:szCs w:val="20"/>
    </w:rPr>
  </w:style>
  <w:style w:type="paragraph" w:styleId="Salutation">
    <w:name w:val="Salutation"/>
    <w:basedOn w:val="Normal"/>
    <w:next w:val="Normal"/>
    <w:link w:val="SalutationChar"/>
    <w:semiHidden/>
    <w:rsid w:val="007649EE"/>
  </w:style>
  <w:style w:type="character" w:customStyle="1" w:styleId="SalutationChar">
    <w:name w:val="Salutation Char"/>
    <w:basedOn w:val="DefaultParagraphFont"/>
    <w:link w:val="Salutation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paragraph" w:styleId="Signature">
    <w:name w:val="Signature"/>
    <w:basedOn w:val="Normal"/>
    <w:link w:val="SignatureChar"/>
    <w:semiHidden/>
    <w:rsid w:val="007649E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BB49EE"/>
    <w:rPr>
      <w:rFonts w:ascii="Times New Roman" w:eastAsia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qFormat/>
    <w:rsid w:val="007649EE"/>
    <w:rPr>
      <w:b/>
      <w:bCs/>
    </w:rPr>
  </w:style>
  <w:style w:type="paragraph" w:styleId="Subtitle">
    <w:name w:val="Subtitle"/>
    <w:basedOn w:val="Normal"/>
    <w:link w:val="SubtitleChar"/>
    <w:qFormat/>
    <w:rsid w:val="007649EE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BB49EE"/>
    <w:rPr>
      <w:rFonts w:ascii="Arial" w:eastAsia="Times New Roman" w:hAnsi="Arial" w:cs="Arial"/>
      <w:sz w:val="24"/>
      <w:szCs w:val="24"/>
    </w:rPr>
  </w:style>
  <w:style w:type="table" w:styleId="Table3Deffects1">
    <w:name w:val="Table 3D effects 1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7649E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qFormat/>
    <w:rsid w:val="007649EE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BB49EE"/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ChapterStart">
    <w:name w:val="ChapterStart"/>
    <w:next w:val="ChapterTitle"/>
    <w:autoRedefine/>
    <w:rsid w:val="007649EE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ChapterTitle">
    <w:name w:val="ChapterTitle"/>
    <w:next w:val="1stPara"/>
    <w:autoRedefine/>
    <w:rsid w:val="007649EE"/>
    <w:pPr>
      <w:spacing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1stPara">
    <w:name w:val="1st Para"/>
    <w:next w:val="Body"/>
    <w:autoRedefine/>
    <w:rsid w:val="007649EE"/>
    <w:pPr>
      <w:spacing w:after="4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First">
    <w:name w:val="BodyFirst"/>
    <w:next w:val="Body"/>
    <w:autoRedefine/>
    <w:rsid w:val="007649EE"/>
    <w:pPr>
      <w:spacing w:after="0" w:line="36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autoRedefine/>
    <w:rsid w:val="007649EE"/>
    <w:pPr>
      <w:spacing w:after="0" w:line="360" w:lineRule="auto"/>
      <w:ind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A">
    <w:name w:val="HeadA"/>
    <w:next w:val="BodyFirst"/>
    <w:autoRedefine/>
    <w:rsid w:val="007649EE"/>
    <w:pPr>
      <w:spacing w:before="120" w:after="120" w:line="360" w:lineRule="auto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eadB">
    <w:name w:val="HeadB"/>
    <w:next w:val="BodyFirst"/>
    <w:autoRedefine/>
    <w:rsid w:val="007649EE"/>
    <w:pPr>
      <w:spacing w:before="120" w:after="120" w:line="360" w:lineRule="auto"/>
    </w:pPr>
    <w:rPr>
      <w:rFonts w:ascii="Arial" w:eastAsia="Times New Roman" w:hAnsi="Arial" w:cs="Times New Roman"/>
      <w:b/>
      <w:i/>
      <w:sz w:val="24"/>
      <w:szCs w:val="20"/>
    </w:rPr>
  </w:style>
  <w:style w:type="paragraph" w:customStyle="1" w:styleId="HeadC">
    <w:name w:val="HeadC"/>
    <w:next w:val="BodyFirst"/>
    <w:autoRedefine/>
    <w:rsid w:val="007649EE"/>
    <w:pPr>
      <w:spacing w:before="120" w:after="120" w:line="36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CodeA">
    <w:name w:val="CodeA"/>
    <w:next w:val="CodeB"/>
    <w:autoRedefine/>
    <w:rsid w:val="007649EE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">
    <w:name w:val="CodeB"/>
    <w:autoRedefine/>
    <w:rsid w:val="007649EE"/>
    <w:pPr>
      <w:spacing w:after="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">
    <w:name w:val="CodeC"/>
    <w:next w:val="Body"/>
    <w:autoRedefine/>
    <w:rsid w:val="007649EE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">
    <w:name w:val="CodeSingle"/>
    <w:next w:val="Body"/>
    <w:autoRedefine/>
    <w:rsid w:val="007649EE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AWide">
    <w:name w:val="CodeA Wide"/>
    <w:next w:val="CodeBWide"/>
    <w:autoRedefine/>
    <w:rsid w:val="007649EE"/>
    <w:pPr>
      <w:pBdr>
        <w:top w:val="single" w:sz="4" w:space="2" w:color="auto"/>
      </w:pBdr>
      <w:spacing w:before="120"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BWide">
    <w:name w:val="CodeB Wide"/>
    <w:autoRedefine/>
    <w:rsid w:val="007649EE"/>
    <w:pPr>
      <w:spacing w:after="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CWide">
    <w:name w:val="CodeC Wide"/>
    <w:next w:val="Normal"/>
    <w:autoRedefine/>
    <w:rsid w:val="007649EE"/>
    <w:pPr>
      <w:pBdr>
        <w:bottom w:val="single" w:sz="4" w:space="2" w:color="auto"/>
      </w:pBdr>
      <w:spacing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CodeSingleWide">
    <w:name w:val="CodeSingle Wide"/>
    <w:next w:val="Body"/>
    <w:autoRedefine/>
    <w:rsid w:val="007649EE"/>
    <w:pPr>
      <w:pBdr>
        <w:top w:val="single" w:sz="4" w:space="2" w:color="auto"/>
        <w:bottom w:val="single" w:sz="4" w:space="2" w:color="auto"/>
      </w:pBdr>
      <w:spacing w:before="120" w:after="120" w:line="360" w:lineRule="auto"/>
    </w:pPr>
    <w:rPr>
      <w:rFonts w:ascii="Courier" w:eastAsia="Times New Roman" w:hAnsi="Courier" w:cs="Times New Roman"/>
      <w:noProof/>
      <w:sz w:val="16"/>
      <w:szCs w:val="20"/>
    </w:rPr>
  </w:style>
  <w:style w:type="paragraph" w:customStyle="1" w:styleId="Note">
    <w:name w:val="Note"/>
    <w:next w:val="Body"/>
    <w:autoRedefine/>
    <w:rsid w:val="007649EE"/>
    <w:pPr>
      <w:spacing w:before="120" w:after="120" w:line="360" w:lineRule="auto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ListPlainA">
    <w:name w:val="List Plain A"/>
    <w:autoRedefine/>
    <w:rsid w:val="007649EE"/>
    <w:pPr>
      <w:spacing w:before="120" w:after="0" w:line="360" w:lineRule="auto"/>
      <w:ind w:left="360"/>
      <w:contextualSpacing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Head">
    <w:name w:val="ListHead"/>
    <w:next w:val="ListBody"/>
    <w:autoRedefine/>
    <w:rsid w:val="007649EE"/>
    <w:pPr>
      <w:spacing w:before="120" w:after="0" w:line="360" w:lineRule="auto"/>
    </w:pPr>
    <w:rPr>
      <w:rFonts w:ascii="Times New Roman" w:eastAsia="Times New Roman" w:hAnsi="Times New Roman" w:cs="Times New Roman"/>
      <w:b/>
      <w:sz w:val="24"/>
      <w:szCs w:val="20"/>
    </w:rPr>
  </w:style>
  <w:style w:type="paragraph" w:customStyle="1" w:styleId="ListBody">
    <w:name w:val="ListBody"/>
    <w:next w:val="Normal"/>
    <w:autoRedefine/>
    <w:rsid w:val="007649EE"/>
    <w:pPr>
      <w:spacing w:after="120" w:line="360" w:lineRule="auto"/>
      <w:ind w:left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NumListA">
    <w:name w:val="NumListA"/>
    <w:next w:val="Normal"/>
    <w:autoRedefine/>
    <w:rsid w:val="007649EE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B">
    <w:name w:val="NumListB"/>
    <w:next w:val="Normal"/>
    <w:autoRedefine/>
    <w:rsid w:val="007649EE"/>
    <w:pPr>
      <w:spacing w:after="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NumListC">
    <w:name w:val="NumListC"/>
    <w:next w:val="Normal"/>
    <w:autoRedefine/>
    <w:rsid w:val="007649EE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00"/>
      <w:sz w:val="24"/>
      <w:szCs w:val="20"/>
    </w:rPr>
  </w:style>
  <w:style w:type="paragraph" w:customStyle="1" w:styleId="ListSimple">
    <w:name w:val="ListSimple"/>
    <w:next w:val="Normal"/>
    <w:autoRedefine/>
    <w:rsid w:val="007649EE"/>
    <w:pPr>
      <w:spacing w:after="0" w:line="360" w:lineRule="auto"/>
      <w:ind w:left="360" w:firstLine="360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CodeAIndent">
    <w:name w:val="CodeA Indent"/>
    <w:next w:val="Normal"/>
    <w:autoRedefine/>
    <w:rsid w:val="007649EE"/>
    <w:pPr>
      <w:pBdr>
        <w:top w:val="single" w:sz="4" w:space="2" w:color="auto"/>
      </w:pBdr>
      <w:spacing w:before="120"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BIndent">
    <w:name w:val="CodeB Indent"/>
    <w:next w:val="Normal"/>
    <w:autoRedefine/>
    <w:rsid w:val="007649EE"/>
    <w:pPr>
      <w:spacing w:after="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CIndent">
    <w:name w:val="CodeC Indent"/>
    <w:next w:val="Normal"/>
    <w:autoRedefine/>
    <w:rsid w:val="007649EE"/>
    <w:pPr>
      <w:pBdr>
        <w:bottom w:val="single" w:sz="4" w:space="2" w:color="auto"/>
      </w:pBdr>
      <w:spacing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CodeSingleIndent">
    <w:name w:val="CodeSingle Indent"/>
    <w:next w:val="Normal"/>
    <w:autoRedefine/>
    <w:rsid w:val="007649EE"/>
    <w:pPr>
      <w:pBdr>
        <w:top w:val="single" w:sz="4" w:space="2" w:color="auto"/>
        <w:bottom w:val="single" w:sz="4" w:space="2" w:color="auto"/>
      </w:pBdr>
      <w:spacing w:before="120" w:after="120" w:line="360" w:lineRule="auto"/>
      <w:ind w:left="360"/>
    </w:pPr>
    <w:rPr>
      <w:rFonts w:ascii="Courier" w:eastAsia="Times New Roman" w:hAnsi="Courier" w:cs="Times New Roman"/>
      <w:noProof/>
      <w:sz w:val="20"/>
      <w:szCs w:val="20"/>
    </w:rPr>
  </w:style>
  <w:style w:type="paragraph" w:customStyle="1" w:styleId="BulletA">
    <w:name w:val="BulletA"/>
    <w:next w:val="Normal"/>
    <w:autoRedefine/>
    <w:rsid w:val="007649EE"/>
    <w:pPr>
      <w:spacing w:before="120"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B">
    <w:name w:val="BulletB"/>
    <w:next w:val="Normal"/>
    <w:autoRedefine/>
    <w:rsid w:val="007649EE"/>
    <w:pPr>
      <w:spacing w:after="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ulletC">
    <w:name w:val="BulletC"/>
    <w:next w:val="Normal"/>
    <w:autoRedefine/>
    <w:rsid w:val="007649EE"/>
    <w:pPr>
      <w:spacing w:after="120" w:line="360" w:lineRule="auto"/>
      <w:ind w:left="720"/>
    </w:pPr>
    <w:rPr>
      <w:rFonts w:ascii="Times New Roman" w:eastAsia="Times New Roman" w:hAnsi="Times New Roman" w:cs="Times New Roman"/>
      <w:color w:val="008080"/>
      <w:sz w:val="24"/>
      <w:szCs w:val="20"/>
    </w:rPr>
  </w:style>
  <w:style w:type="paragraph" w:customStyle="1" w:styleId="BlockQuote">
    <w:name w:val="Block Quote"/>
    <w:next w:val="Normal"/>
    <w:autoRedefine/>
    <w:rsid w:val="007649EE"/>
    <w:pPr>
      <w:spacing w:before="120" w:after="120" w:line="240" w:lineRule="auto"/>
      <w:ind w:left="1440" w:right="1440"/>
    </w:pPr>
    <w:rPr>
      <w:rFonts w:ascii="Times New Roman" w:eastAsia="Times New Roman" w:hAnsi="Times New Roman" w:cs="Times New Roman"/>
      <w:sz w:val="20"/>
      <w:szCs w:val="20"/>
    </w:rPr>
  </w:style>
  <w:style w:type="paragraph" w:styleId="Caption">
    <w:name w:val="caption"/>
    <w:basedOn w:val="Normal"/>
    <w:next w:val="Normal"/>
    <w:autoRedefine/>
    <w:qFormat/>
    <w:rsid w:val="007649EE"/>
    <w:pPr>
      <w:spacing w:before="120" w:after="180" w:line="360" w:lineRule="auto"/>
    </w:pPr>
    <w:rPr>
      <w:rFonts w:ascii="Arial" w:hAnsi="Arial"/>
      <w:bCs/>
      <w:i/>
    </w:rPr>
  </w:style>
  <w:style w:type="paragraph" w:customStyle="1" w:styleId="TableTitle">
    <w:name w:val="Table Title"/>
    <w:next w:val="Normal"/>
    <w:autoRedefine/>
    <w:rsid w:val="007649EE"/>
    <w:pPr>
      <w:spacing w:before="120" w:after="120" w:line="360" w:lineRule="auto"/>
    </w:pPr>
    <w:rPr>
      <w:rFonts w:ascii="Arial" w:eastAsia="Times New Roman" w:hAnsi="Arial" w:cs="Times New Roman"/>
      <w:sz w:val="20"/>
      <w:szCs w:val="20"/>
    </w:rPr>
  </w:style>
  <w:style w:type="paragraph" w:customStyle="1" w:styleId="TableHeader">
    <w:name w:val="Table Header"/>
    <w:next w:val="Normal"/>
    <w:autoRedefine/>
    <w:rsid w:val="007649EE"/>
    <w:pPr>
      <w:spacing w:before="60" w:after="60" w:line="360" w:lineRule="auto"/>
    </w:pPr>
    <w:rPr>
      <w:rFonts w:ascii="Futura-Book" w:eastAsia="Times New Roman" w:hAnsi="Futura-Book" w:cs="Times New Roman"/>
      <w:b/>
      <w:sz w:val="20"/>
      <w:szCs w:val="20"/>
    </w:rPr>
  </w:style>
  <w:style w:type="paragraph" w:customStyle="1" w:styleId="TableBody">
    <w:name w:val="Table Body"/>
    <w:autoRedefine/>
    <w:rsid w:val="007649EE"/>
    <w:pPr>
      <w:spacing w:after="0" w:line="360" w:lineRule="auto"/>
    </w:pPr>
    <w:rPr>
      <w:rFonts w:ascii="Futura-Book" w:eastAsia="Times New Roman" w:hAnsi="Futura-Book" w:cs="Times New Roman"/>
      <w:sz w:val="20"/>
      <w:szCs w:val="20"/>
    </w:rPr>
  </w:style>
  <w:style w:type="paragraph" w:customStyle="1" w:styleId="AuthorQuery">
    <w:name w:val="Author Query"/>
    <w:autoRedefine/>
    <w:rsid w:val="007649EE"/>
    <w:pPr>
      <w:spacing w:before="120" w:after="120" w:line="360" w:lineRule="auto"/>
      <w:ind w:left="1440" w:right="1440"/>
    </w:pPr>
    <w:rPr>
      <w:rFonts w:ascii="Times New Roman" w:eastAsia="Times New Roman" w:hAnsi="Times New Roman" w:cs="Times New Roman"/>
      <w:color w:val="FF0000"/>
      <w:sz w:val="24"/>
      <w:szCs w:val="20"/>
    </w:rPr>
  </w:style>
  <w:style w:type="paragraph" w:customStyle="1" w:styleId="ProductionDirective">
    <w:name w:val="Production Directive"/>
    <w:next w:val="Normal"/>
    <w:autoRedefine/>
    <w:rsid w:val="007649EE"/>
    <w:pPr>
      <w:spacing w:before="120" w:after="120" w:line="360" w:lineRule="auto"/>
    </w:pPr>
    <w:rPr>
      <w:rFonts w:ascii="Times New Roman" w:eastAsia="Times New Roman" w:hAnsi="Times New Roman" w:cs="Times New Roman"/>
      <w:smallCaps/>
      <w:color w:val="FF0000"/>
      <w:sz w:val="20"/>
      <w:szCs w:val="20"/>
    </w:rPr>
  </w:style>
  <w:style w:type="character" w:customStyle="1" w:styleId="EmphasisBold">
    <w:name w:val="EmphasisBold"/>
    <w:basedOn w:val="DefaultParagraphFont"/>
    <w:rsid w:val="007649EE"/>
    <w:rPr>
      <w:b/>
      <w:color w:val="0000FF"/>
    </w:rPr>
  </w:style>
  <w:style w:type="character" w:customStyle="1" w:styleId="EmphasisItalic">
    <w:name w:val="EmphasisItalic"/>
    <w:basedOn w:val="DefaultParagraphFont"/>
    <w:rsid w:val="007649EE"/>
    <w:rPr>
      <w:i/>
      <w:color w:val="0000FF"/>
    </w:rPr>
  </w:style>
  <w:style w:type="character" w:customStyle="1" w:styleId="EmphasisBoldItal">
    <w:name w:val="EmphasisBoldItal"/>
    <w:basedOn w:val="DefaultParagraphFont"/>
    <w:rsid w:val="007649EE"/>
    <w:rPr>
      <w:b/>
      <w:i/>
      <w:color w:val="0000FF"/>
    </w:rPr>
  </w:style>
  <w:style w:type="character" w:customStyle="1" w:styleId="EmphasisRevItal">
    <w:name w:val="EmphasisRevItal"/>
    <w:basedOn w:val="DefaultParagraphFont"/>
    <w:rsid w:val="007649EE"/>
    <w:rPr>
      <w:color w:val="0000FF"/>
    </w:rPr>
  </w:style>
  <w:style w:type="character" w:customStyle="1" w:styleId="Keycap">
    <w:name w:val="Keycap"/>
    <w:basedOn w:val="DefaultParagraphFont"/>
    <w:rsid w:val="007649EE"/>
    <w:rPr>
      <w:smallCaps/>
      <w:color w:val="0000FF"/>
    </w:rPr>
  </w:style>
  <w:style w:type="character" w:customStyle="1" w:styleId="Literal">
    <w:name w:val="Literal"/>
    <w:basedOn w:val="DefaultParagraphFont"/>
    <w:rsid w:val="007649EE"/>
    <w:rPr>
      <w:rFonts w:ascii="Courier" w:hAnsi="Courier"/>
      <w:color w:val="0000FF"/>
      <w:sz w:val="20"/>
    </w:rPr>
  </w:style>
  <w:style w:type="character" w:customStyle="1" w:styleId="LiteralBold">
    <w:name w:val="LiteralBold"/>
    <w:basedOn w:val="DefaultParagraphFont"/>
    <w:rsid w:val="007649EE"/>
    <w:rPr>
      <w:rFonts w:ascii="Courier" w:hAnsi="Courier"/>
      <w:b/>
      <w:color w:val="0000FF"/>
      <w:sz w:val="20"/>
    </w:rPr>
  </w:style>
  <w:style w:type="character" w:customStyle="1" w:styleId="LiteralItal">
    <w:name w:val="LiteralItal"/>
    <w:basedOn w:val="DefaultParagraphFont"/>
    <w:rsid w:val="007649EE"/>
    <w:rPr>
      <w:rFonts w:ascii="Courier" w:hAnsi="Courier"/>
      <w:i/>
      <w:color w:val="0000FF"/>
      <w:sz w:val="20"/>
    </w:rPr>
  </w:style>
  <w:style w:type="character" w:customStyle="1" w:styleId="LiteralBoldItal">
    <w:name w:val="LiteralBoldItal"/>
    <w:basedOn w:val="DefaultParagraphFont"/>
    <w:rsid w:val="007649EE"/>
    <w:rPr>
      <w:rFonts w:ascii="Courier" w:hAnsi="Courier"/>
      <w:b/>
      <w:i/>
      <w:color w:val="0000FF"/>
      <w:sz w:val="20"/>
    </w:rPr>
  </w:style>
  <w:style w:type="character" w:customStyle="1" w:styleId="MenuArrow">
    <w:name w:val="MenuArrow"/>
    <w:basedOn w:val="DefaultParagraphFont"/>
    <w:rsid w:val="007649EE"/>
    <w:rPr>
      <w:rFonts w:ascii="Webdings" w:hAnsi="Webdings"/>
      <w:color w:val="0000FF"/>
    </w:rPr>
  </w:style>
  <w:style w:type="paragraph" w:customStyle="1" w:styleId="HeadANum">
    <w:name w:val="HeadANum"/>
    <w:next w:val="BodyFirst"/>
    <w:autoRedefine/>
    <w:rsid w:val="007649EE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4"/>
      <w:szCs w:val="20"/>
    </w:rPr>
  </w:style>
  <w:style w:type="paragraph" w:customStyle="1" w:styleId="HeadBNum">
    <w:name w:val="HeadBNum"/>
    <w:next w:val="BodyFirst"/>
    <w:autoRedefine/>
    <w:rsid w:val="007649EE"/>
    <w:pPr>
      <w:spacing w:before="120" w:after="120" w:line="360" w:lineRule="auto"/>
    </w:pPr>
    <w:rPr>
      <w:rFonts w:ascii="Arial" w:eastAsia="Times New Roman" w:hAnsi="Arial" w:cs="Times New Roman"/>
      <w:b/>
      <w:i/>
      <w:color w:val="800000"/>
      <w:sz w:val="24"/>
      <w:szCs w:val="20"/>
    </w:rPr>
  </w:style>
  <w:style w:type="paragraph" w:customStyle="1" w:styleId="HeadCNum">
    <w:name w:val="HeadCNum"/>
    <w:next w:val="BodyFirst"/>
    <w:autoRedefine/>
    <w:rsid w:val="007649EE"/>
    <w:pPr>
      <w:spacing w:before="120" w:after="120" w:line="360" w:lineRule="auto"/>
    </w:pPr>
    <w:rPr>
      <w:rFonts w:ascii="Arial" w:eastAsia="Times New Roman" w:hAnsi="Arial" w:cs="Times New Roman"/>
      <w:b/>
      <w:color w:val="800000"/>
      <w:sz w:val="20"/>
      <w:szCs w:val="20"/>
    </w:rPr>
  </w:style>
  <w:style w:type="paragraph" w:customStyle="1" w:styleId="NoteWarning">
    <w:name w:val="Note Warning"/>
    <w:next w:val="Normal"/>
    <w:autoRedefine/>
    <w:rsid w:val="007649EE"/>
    <w:pPr>
      <w:spacing w:before="120" w:after="120" w:line="360" w:lineRule="auto"/>
      <w:ind w:left="720" w:hanging="720"/>
    </w:pPr>
    <w:rPr>
      <w:rFonts w:ascii="Times New Roman" w:eastAsia="Times New Roman" w:hAnsi="Times New Roman" w:cs="Times New Roman"/>
      <w:i/>
      <w:color w:val="800000"/>
      <w:sz w:val="24"/>
      <w:szCs w:val="20"/>
    </w:rPr>
  </w:style>
  <w:style w:type="paragraph" w:customStyle="1" w:styleId="SubBullet">
    <w:name w:val="SubBullet"/>
    <w:next w:val="Normal"/>
    <w:autoRedefine/>
    <w:rsid w:val="007649EE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66"/>
      <w:sz w:val="24"/>
      <w:szCs w:val="20"/>
    </w:rPr>
  </w:style>
  <w:style w:type="paragraph" w:customStyle="1" w:styleId="SubNumberA">
    <w:name w:val="SubNumberA"/>
    <w:next w:val="Normal"/>
    <w:autoRedefine/>
    <w:rsid w:val="007649EE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paragraph" w:customStyle="1" w:styleId="SubNumberB">
    <w:name w:val="SubNumberB"/>
    <w:next w:val="Normal"/>
    <w:autoRedefine/>
    <w:rsid w:val="007649EE"/>
    <w:pPr>
      <w:spacing w:after="0" w:line="360" w:lineRule="auto"/>
      <w:ind w:left="1080"/>
    </w:pPr>
    <w:rPr>
      <w:rFonts w:ascii="Times New Roman" w:eastAsia="Times New Roman" w:hAnsi="Times New Roman" w:cs="Times New Roman"/>
      <w:color w:val="003300"/>
      <w:sz w:val="24"/>
      <w:szCs w:val="20"/>
    </w:rPr>
  </w:style>
  <w:style w:type="character" w:customStyle="1" w:styleId="EmphasisItalicBox">
    <w:name w:val="EmphasisItalicBox"/>
    <w:basedOn w:val="EmphasisItalic"/>
    <w:rsid w:val="007649EE"/>
    <w:rPr>
      <w:i/>
      <w:color w:val="CC99FF"/>
    </w:rPr>
  </w:style>
  <w:style w:type="character" w:customStyle="1" w:styleId="Wingdings">
    <w:name w:val="Wingdings"/>
    <w:basedOn w:val="DefaultParagraphFont"/>
    <w:rsid w:val="007649EE"/>
    <w:rPr>
      <w:rFonts w:ascii="Wingdings 2" w:hAnsi="Wingdings 2"/>
      <w:color w:val="0000FF"/>
      <w:sz w:val="24"/>
    </w:rPr>
  </w:style>
  <w:style w:type="paragraph" w:customStyle="1" w:styleId="ListPlainB">
    <w:name w:val="List Plain B"/>
    <w:autoRedefine/>
    <w:rsid w:val="007649EE"/>
    <w:pPr>
      <w:spacing w:after="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paragraph" w:customStyle="1" w:styleId="Listing">
    <w:name w:val="Listing"/>
    <w:next w:val="Body"/>
    <w:autoRedefine/>
    <w:rsid w:val="007649EE"/>
    <w:pPr>
      <w:spacing w:after="120" w:line="360" w:lineRule="auto"/>
    </w:pPr>
    <w:rPr>
      <w:rFonts w:ascii="Arial" w:eastAsia="Times New Roman" w:hAnsi="Arial" w:cs="Times New Roman"/>
      <w:bCs/>
      <w:i/>
      <w:color w:val="800000"/>
      <w:sz w:val="20"/>
      <w:szCs w:val="20"/>
    </w:rPr>
  </w:style>
  <w:style w:type="paragraph" w:customStyle="1" w:styleId="Footnote">
    <w:name w:val="Footnote"/>
    <w:autoRedefine/>
    <w:rsid w:val="007649EE"/>
    <w:pPr>
      <w:spacing w:after="0" w:line="360" w:lineRule="auto"/>
    </w:pPr>
    <w:rPr>
      <w:rFonts w:ascii="Times New Roman" w:eastAsia="Times New Roman" w:hAnsi="Times New Roman" w:cs="Times New Roman"/>
      <w:sz w:val="16"/>
      <w:szCs w:val="20"/>
    </w:rPr>
  </w:style>
  <w:style w:type="paragraph" w:customStyle="1" w:styleId="ListPlainC">
    <w:name w:val="List Plain C"/>
    <w:next w:val="Body"/>
    <w:autoRedefine/>
    <w:rsid w:val="007649EE"/>
    <w:pPr>
      <w:spacing w:after="120" w:line="360" w:lineRule="auto"/>
      <w:ind w:left="360"/>
    </w:pPr>
    <w:rPr>
      <w:rFonts w:ascii="Times New Roman" w:eastAsia="Times New Roman" w:hAnsi="Times New Roman" w:cs="Times New Roman"/>
      <w:color w:val="800080"/>
      <w:sz w:val="24"/>
      <w:szCs w:val="20"/>
    </w:rPr>
  </w:style>
  <w:style w:type="character" w:customStyle="1" w:styleId="EmphasisRevCaption">
    <w:name w:val="EmphasisRevCaption"/>
    <w:basedOn w:val="DefaultParagraphFont"/>
    <w:rsid w:val="007649EE"/>
    <w:rPr>
      <w:i/>
      <w:color w:val="CC99FF"/>
    </w:rPr>
  </w:style>
  <w:style w:type="character" w:customStyle="1" w:styleId="LiteralBox">
    <w:name w:val="LiteralBox"/>
    <w:basedOn w:val="Literal"/>
    <w:rsid w:val="007649EE"/>
    <w:rPr>
      <w:rFonts w:ascii="Courier" w:hAnsi="Courier"/>
      <w:color w:val="CC99FF"/>
      <w:sz w:val="20"/>
    </w:rPr>
  </w:style>
  <w:style w:type="character" w:customStyle="1" w:styleId="LiteralFootnote">
    <w:name w:val="LiteralFootnote"/>
    <w:basedOn w:val="LiteralBox"/>
    <w:rsid w:val="007649EE"/>
    <w:rPr>
      <w:rFonts w:ascii="Courier" w:hAnsi="Courier"/>
      <w:color w:val="CC99FF"/>
      <w:sz w:val="20"/>
    </w:rPr>
  </w:style>
  <w:style w:type="character" w:customStyle="1" w:styleId="Literal1st">
    <w:name w:val="Literal1st"/>
    <w:basedOn w:val="LiteralBox"/>
    <w:rsid w:val="007649EE"/>
    <w:rPr>
      <w:rFonts w:ascii="Courier" w:hAnsi="Courier"/>
      <w:color w:val="CC99FF"/>
      <w:sz w:val="20"/>
    </w:rPr>
  </w:style>
  <w:style w:type="character" w:customStyle="1" w:styleId="LiteralCaption">
    <w:name w:val="LiteralCaption"/>
    <w:basedOn w:val="LiteralBox"/>
    <w:rsid w:val="007649EE"/>
    <w:rPr>
      <w:rFonts w:ascii="Courier" w:hAnsi="Courier"/>
      <w:i/>
      <w:color w:val="CC99FF"/>
      <w:sz w:val="20"/>
    </w:rPr>
  </w:style>
  <w:style w:type="paragraph" w:customStyle="1" w:styleId="HeadBox">
    <w:name w:val="HeadBox"/>
    <w:basedOn w:val="HeadC"/>
    <w:autoRedefine/>
    <w:rsid w:val="007649EE"/>
    <w:pPr>
      <w:autoSpaceDE w:val="0"/>
      <w:autoSpaceDN w:val="0"/>
      <w:adjustRightInd w:val="0"/>
      <w:spacing w:before="160" w:after="80"/>
      <w:jc w:val="center"/>
    </w:pPr>
    <w:rPr>
      <w:rFonts w:ascii="Dogma" w:hAnsi="Dogma" w:cs="Dogma"/>
      <w:color w:val="808080"/>
      <w:sz w:val="24"/>
    </w:rPr>
  </w:style>
  <w:style w:type="paragraph" w:customStyle="1" w:styleId="Anchor">
    <w:name w:val="Anchor"/>
    <w:autoRedefine/>
    <w:rsid w:val="007649EE"/>
    <w:pPr>
      <w:suppressAutoHyphens/>
      <w:autoSpaceDE w:val="0"/>
      <w:autoSpaceDN w:val="0"/>
      <w:adjustRightInd w:val="0"/>
      <w:spacing w:before="120" w:after="240" w:line="40" w:lineRule="atLeast"/>
    </w:pPr>
    <w:rPr>
      <w:rFonts w:ascii="NewBaskerville" w:eastAsia="Times New Roman" w:hAnsi="NewBaskerville" w:cs="NewBaskerville"/>
      <w:color w:val="000000"/>
      <w:w w:val="0"/>
      <w:sz w:val="4"/>
      <w:szCs w:val="4"/>
    </w:rPr>
  </w:style>
  <w:style w:type="paragraph" w:customStyle="1" w:styleId="BodyFirstBox">
    <w:name w:val="BodyFirstBox"/>
    <w:basedOn w:val="BodyFirst"/>
    <w:autoRedefine/>
    <w:rsid w:val="007649EE"/>
    <w:rPr>
      <w:color w:val="808080"/>
    </w:rPr>
  </w:style>
  <w:style w:type="paragraph" w:customStyle="1" w:styleId="BodyBox">
    <w:name w:val="BodyBox"/>
    <w:basedOn w:val="Body"/>
    <w:rsid w:val="007649EE"/>
    <w:rPr>
      <w:color w:val="808080"/>
    </w:rPr>
  </w:style>
  <w:style w:type="paragraph" w:customStyle="1" w:styleId="ListHeadBox">
    <w:name w:val="ListHeadBox"/>
    <w:basedOn w:val="ListHead"/>
    <w:autoRedefine/>
    <w:rsid w:val="007649EE"/>
    <w:rPr>
      <w:color w:val="808080"/>
    </w:rPr>
  </w:style>
  <w:style w:type="paragraph" w:customStyle="1" w:styleId="ListBodyBox">
    <w:name w:val="ListBodyBox"/>
    <w:basedOn w:val="ListBody"/>
    <w:autoRedefine/>
    <w:rsid w:val="007649EE"/>
    <w:rPr>
      <w:color w:val="808080"/>
    </w:rPr>
  </w:style>
  <w:style w:type="paragraph" w:customStyle="1" w:styleId="NumListABox">
    <w:name w:val="NumListA Box"/>
    <w:basedOn w:val="NumListA"/>
    <w:autoRedefine/>
    <w:rsid w:val="007649EE"/>
    <w:rPr>
      <w:color w:val="666699"/>
    </w:rPr>
  </w:style>
  <w:style w:type="paragraph" w:customStyle="1" w:styleId="NumListBBox">
    <w:name w:val="NumListB Box"/>
    <w:basedOn w:val="NumListB"/>
    <w:autoRedefine/>
    <w:rsid w:val="007649EE"/>
    <w:rPr>
      <w:color w:val="666699"/>
    </w:rPr>
  </w:style>
  <w:style w:type="paragraph" w:customStyle="1" w:styleId="NumListCBox">
    <w:name w:val="NumListC Box"/>
    <w:basedOn w:val="NumListC"/>
    <w:autoRedefine/>
    <w:rsid w:val="007649EE"/>
    <w:rPr>
      <w:color w:val="666699"/>
    </w:rPr>
  </w:style>
  <w:style w:type="paragraph" w:customStyle="1" w:styleId="FootnoteBox">
    <w:name w:val="FootnoteBox"/>
    <w:basedOn w:val="BodyFirstBox"/>
    <w:autoRedefine/>
    <w:rsid w:val="007649EE"/>
    <w:rPr>
      <w:sz w:val="20"/>
    </w:rPr>
  </w:style>
  <w:style w:type="paragraph" w:customStyle="1" w:styleId="AnchorSidehead">
    <w:name w:val="Anchor Sidehead"/>
    <w:autoRedefine/>
    <w:rsid w:val="007649EE"/>
    <w:pPr>
      <w:autoSpaceDE w:val="0"/>
      <w:autoSpaceDN w:val="0"/>
      <w:adjustRightInd w:val="0"/>
      <w:spacing w:after="120" w:line="360" w:lineRule="auto"/>
    </w:pPr>
    <w:rPr>
      <w:rFonts w:ascii="Futura-Heavy" w:eastAsia="Times New Roman" w:hAnsi="Futura-Heavy" w:cs="Futura-Heavy"/>
      <w:color w:val="000000"/>
      <w:w w:val="0"/>
      <w:sz w:val="20"/>
      <w:szCs w:val="16"/>
    </w:rPr>
  </w:style>
  <w:style w:type="paragraph" w:customStyle="1" w:styleId="Level3IX">
    <w:name w:val="Level3IX"/>
    <w:autoRedefine/>
    <w:rsid w:val="007649EE"/>
    <w:pPr>
      <w:suppressAutoHyphens/>
      <w:autoSpaceDE w:val="0"/>
      <w:autoSpaceDN w:val="0"/>
      <w:adjustRightInd w:val="0"/>
      <w:spacing w:after="0" w:line="360" w:lineRule="auto"/>
      <w:ind w:left="108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GroupTitlesIX">
    <w:name w:val="GroupTitlesIX"/>
    <w:autoRedefine/>
    <w:rsid w:val="007649EE"/>
    <w:pPr>
      <w:keepNext/>
      <w:widowControl w:val="0"/>
      <w:autoSpaceDE w:val="0"/>
      <w:autoSpaceDN w:val="0"/>
      <w:adjustRightInd w:val="0"/>
      <w:spacing w:before="240" w:after="40" w:line="380" w:lineRule="atLeast"/>
    </w:pPr>
    <w:rPr>
      <w:rFonts w:ascii="Arial" w:eastAsia="Times New Roman" w:hAnsi="Arial" w:cs="Times"/>
      <w:b/>
      <w:bCs/>
      <w:iCs/>
      <w:color w:val="000000"/>
      <w:w w:val="0"/>
      <w:sz w:val="28"/>
      <w:szCs w:val="32"/>
    </w:rPr>
  </w:style>
  <w:style w:type="paragraph" w:customStyle="1" w:styleId="Level2IX">
    <w:name w:val="Level2IX"/>
    <w:autoRedefine/>
    <w:rsid w:val="007649EE"/>
    <w:pPr>
      <w:suppressAutoHyphens/>
      <w:autoSpaceDE w:val="0"/>
      <w:autoSpaceDN w:val="0"/>
      <w:adjustRightInd w:val="0"/>
      <w:spacing w:after="0" w:line="360" w:lineRule="auto"/>
      <w:ind w:left="720" w:hanging="36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Level1IX">
    <w:name w:val="Level1IX"/>
    <w:autoRedefine/>
    <w:rsid w:val="007649EE"/>
    <w:pPr>
      <w:suppressAutoHyphens/>
      <w:autoSpaceDE w:val="0"/>
      <w:autoSpaceDN w:val="0"/>
      <w:adjustRightInd w:val="0"/>
      <w:spacing w:after="0" w:line="360" w:lineRule="auto"/>
      <w:ind w:left="720" w:hanging="720"/>
    </w:pPr>
    <w:rPr>
      <w:rFonts w:ascii="Times New Roman" w:eastAsia="Times New Roman" w:hAnsi="Times New Roman" w:cs="Times"/>
      <w:color w:val="000000"/>
      <w:w w:val="0"/>
      <w:sz w:val="24"/>
      <w:szCs w:val="18"/>
    </w:rPr>
  </w:style>
  <w:style w:type="paragraph" w:customStyle="1" w:styleId="CodeAWingding">
    <w:name w:val="CodeA Wingding"/>
    <w:basedOn w:val="CodeA"/>
    <w:autoRedefine/>
    <w:rsid w:val="007649EE"/>
    <w:rPr>
      <w:color w:val="999999"/>
    </w:rPr>
  </w:style>
  <w:style w:type="character" w:customStyle="1" w:styleId="WingdingsSmall">
    <w:name w:val="Wingdings Small"/>
    <w:basedOn w:val="Wingdings"/>
    <w:rsid w:val="007649EE"/>
    <w:rPr>
      <w:rFonts w:ascii="Wingdings 2" w:hAnsi="Wingdings 2"/>
      <w:color w:val="99CCFF"/>
      <w:sz w:val="20"/>
    </w:rPr>
  </w:style>
  <w:style w:type="paragraph" w:customStyle="1" w:styleId="CodeBWingding">
    <w:name w:val="CodeB Wingding"/>
    <w:basedOn w:val="CodeB"/>
    <w:next w:val="CodeB"/>
    <w:autoRedefine/>
    <w:rsid w:val="007649EE"/>
    <w:rPr>
      <w:color w:val="999999"/>
    </w:rPr>
  </w:style>
  <w:style w:type="paragraph" w:customStyle="1" w:styleId="CodeCWingding">
    <w:name w:val="CodeC Wingding"/>
    <w:basedOn w:val="CodeC"/>
    <w:next w:val="Body"/>
    <w:autoRedefine/>
    <w:rsid w:val="007649EE"/>
    <w:rPr>
      <w:color w:val="999999"/>
    </w:rPr>
  </w:style>
  <w:style w:type="paragraph" w:customStyle="1" w:styleId="CodeSingleWingding">
    <w:name w:val="CodeSingle Wingding"/>
    <w:basedOn w:val="CodeSingle"/>
    <w:autoRedefine/>
    <w:rsid w:val="007649EE"/>
    <w:rPr>
      <w:color w:val="999999"/>
    </w:rPr>
  </w:style>
  <w:style w:type="character" w:customStyle="1" w:styleId="EmphasisItalicFoot">
    <w:name w:val="EmphasisItalicFoot"/>
    <w:basedOn w:val="EmphasisItalic"/>
    <w:rsid w:val="007649EE"/>
    <w:rPr>
      <w:i/>
      <w:color w:val="99CCFF"/>
      <w:sz w:val="16"/>
      <w:szCs w:val="16"/>
    </w:rPr>
  </w:style>
  <w:style w:type="paragraph" w:customStyle="1" w:styleId="Basic">
    <w:name w:val="Basic"/>
    <w:basedOn w:val="Body"/>
    <w:rsid w:val="007649EE"/>
  </w:style>
  <w:style w:type="character" w:customStyle="1" w:styleId="Italic">
    <w:name w:val="Italic"/>
    <w:basedOn w:val="EmphasisItalic"/>
    <w:rsid w:val="007649EE"/>
    <w:rPr>
      <w:i/>
      <w:color w:val="000000"/>
    </w:rPr>
  </w:style>
  <w:style w:type="paragraph" w:customStyle="1" w:styleId="ListPlainABox">
    <w:name w:val="List Plain A Box"/>
    <w:basedOn w:val="ListPlainA"/>
    <w:autoRedefine/>
    <w:rsid w:val="007649EE"/>
    <w:rPr>
      <w:color w:val="CC99FF"/>
    </w:rPr>
  </w:style>
  <w:style w:type="paragraph" w:customStyle="1" w:styleId="ListPlainBBox">
    <w:name w:val="List Plain B Box"/>
    <w:basedOn w:val="ListPlainB"/>
    <w:autoRedefine/>
    <w:rsid w:val="007649EE"/>
    <w:rPr>
      <w:color w:val="CC99FF"/>
    </w:rPr>
  </w:style>
  <w:style w:type="paragraph" w:customStyle="1" w:styleId="ListPlainCBox">
    <w:name w:val="List Plain C Box"/>
    <w:basedOn w:val="ListPlainC"/>
    <w:autoRedefine/>
    <w:rsid w:val="007649EE"/>
    <w:rPr>
      <w:color w:val="CC99FF"/>
    </w:rPr>
  </w:style>
  <w:style w:type="paragraph" w:customStyle="1" w:styleId="BulletABox">
    <w:name w:val="BulletA Box"/>
    <w:basedOn w:val="BulletA"/>
    <w:autoRedefine/>
    <w:rsid w:val="007649EE"/>
    <w:rPr>
      <w:color w:val="33CCCC"/>
    </w:rPr>
  </w:style>
  <w:style w:type="paragraph" w:customStyle="1" w:styleId="BulletBBox">
    <w:name w:val="BulletB Box"/>
    <w:basedOn w:val="BulletB"/>
    <w:autoRedefine/>
    <w:rsid w:val="007649EE"/>
    <w:rPr>
      <w:color w:val="33CCCC"/>
    </w:rPr>
  </w:style>
  <w:style w:type="paragraph" w:customStyle="1" w:styleId="BulletCBox">
    <w:name w:val="BulletC Box"/>
    <w:basedOn w:val="BulletC"/>
    <w:autoRedefine/>
    <w:rsid w:val="007649EE"/>
    <w:rPr>
      <w:color w:val="33CCCC"/>
    </w:rPr>
  </w:style>
  <w:style w:type="paragraph" w:customStyle="1" w:styleId="CaptionBox">
    <w:name w:val="CaptionBox"/>
    <w:basedOn w:val="Caption"/>
    <w:autoRedefine/>
    <w:rsid w:val="007649EE"/>
    <w:rPr>
      <w:color w:val="808080"/>
    </w:rPr>
  </w:style>
  <w:style w:type="character" w:customStyle="1" w:styleId="EmphasisNote">
    <w:name w:val="EmphasisNote"/>
    <w:basedOn w:val="EmphasisRevItal"/>
    <w:rsid w:val="007649EE"/>
    <w:rPr>
      <w:color w:val="3366FF"/>
    </w:rPr>
  </w:style>
  <w:style w:type="character" w:customStyle="1" w:styleId="EmphasisBoldBox">
    <w:name w:val="EmphasisBoldBox"/>
    <w:basedOn w:val="EmphasisBold"/>
    <w:rsid w:val="007649EE"/>
    <w:rPr>
      <w:b/>
      <w:color w:val="3366FF"/>
    </w:rPr>
  </w:style>
  <w:style w:type="paragraph" w:customStyle="1" w:styleId="Epigraph">
    <w:name w:val="Epigraph"/>
    <w:basedOn w:val="BlockQuote"/>
    <w:autoRedefine/>
    <w:rsid w:val="007649EE"/>
    <w:pPr>
      <w:ind w:left="1080" w:right="1080"/>
    </w:pPr>
    <w:rPr>
      <w:i/>
    </w:rPr>
  </w:style>
  <w:style w:type="character" w:customStyle="1" w:styleId="hljs-keyword">
    <w:name w:val="hljs-keyword"/>
    <w:basedOn w:val="DefaultParagraphFont"/>
    <w:rsid w:val="00FA05E3"/>
  </w:style>
  <w:style w:type="character" w:customStyle="1" w:styleId="hljs-number">
    <w:name w:val="hljs-number"/>
    <w:basedOn w:val="DefaultParagraphFont"/>
    <w:rsid w:val="00FA05E3"/>
  </w:style>
  <w:style w:type="paragraph" w:styleId="BalloonText">
    <w:name w:val="Balloon Text"/>
    <w:basedOn w:val="Normal"/>
    <w:link w:val="BalloonTextChar"/>
    <w:uiPriority w:val="99"/>
    <w:semiHidden/>
    <w:unhideWhenUsed/>
    <w:rsid w:val="002355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51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6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25957">
          <w:blockQuote w:val="1"/>
          <w:marLeft w:val="300"/>
          <w:marRight w:val="300"/>
          <w:marTop w:val="240"/>
          <w:marBottom w:val="240"/>
          <w:divBdr>
            <w:top w:val="none" w:sz="0" w:space="0" w:color="auto"/>
            <w:left w:val="single" w:sz="24" w:space="11" w:color="E6E6E6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gcha\Google%20Drive\Liz%20NSP\xx%20Useful%20Stuff\Author%20Packet\Word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WordTemplate.dot</Template>
  <TotalTime>9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 Chadwick</dc:creator>
  <cp:lastModifiedBy>AnneMarieW</cp:lastModifiedBy>
  <cp:revision>6</cp:revision>
  <dcterms:created xsi:type="dcterms:W3CDTF">2019-01-10T21:41:00Z</dcterms:created>
  <dcterms:modified xsi:type="dcterms:W3CDTF">2019-01-11T18:16:00Z</dcterms:modified>
</cp:coreProperties>
</file>