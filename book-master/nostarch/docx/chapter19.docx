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A3EDD" w14:textId="77777777" w:rsidR="00C05E2D" w:rsidRDefault="00C05E2D" w:rsidP="009F2858">
      <w:pPr>
        <w:pStyle w:val="ProductionDirective"/>
      </w:pPr>
      <w:r>
        <w:t>This paragraph is the same as the one on page 448; I’m including it here</w:t>
      </w:r>
      <w:r w:rsidR="005B32CD">
        <w:t xml:space="preserve"> </w:t>
      </w:r>
      <w:r>
        <w:t xml:space="preserve">to show where the new content should go. /Carol </w:t>
      </w:r>
      <w:del w:id="0" w:author="Carol Nichols" w:date="2019-03-08T15:46:00Z">
        <w:r w:rsidDel="0052444D">
          <w:delText>—&gt;</w:delText>
        </w:r>
      </w:del>
    </w:p>
    <w:p w14:paraId="4E7A9FFE" w14:textId="77777777" w:rsidR="00C05E2D" w:rsidRDefault="00C05E2D" w:rsidP="004A76E1">
      <w:pPr>
        <w:pStyle w:val="Body"/>
      </w:pPr>
      <w:r>
        <w:t>This code will compile just fine. For more about trait objects, refer to the</w:t>
      </w:r>
      <w:r w:rsidR="005B32CD">
        <w:t xml:space="preserve"> </w:t>
      </w:r>
      <w:ins w:id="1" w:author="annemarie" w:date="2019-02-28T09:45:00Z">
        <w:r w:rsidR="00714B21">
          <w:t xml:space="preserve">section </w:t>
        </w:r>
      </w:ins>
      <w:r>
        <w:t xml:space="preserve">“Using Trait Objects </w:t>
      </w:r>
      <w:ins w:id="2" w:author="annemarie" w:date="2019-02-28T09:45:00Z">
        <w:r w:rsidR="00714B21">
          <w:t>t</w:t>
        </w:r>
      </w:ins>
      <w:del w:id="3" w:author="annemarie" w:date="2019-02-28T09:45:00Z">
        <w:r w:rsidDel="00714B21">
          <w:delText>T</w:delText>
        </w:r>
      </w:del>
      <w:r>
        <w:t xml:space="preserve">hat Allow for Values of Different Types” </w:t>
      </w:r>
      <w:del w:id="4" w:author="annemarie" w:date="2019-02-28T09:45:00Z">
        <w:r w:rsidDel="00714B21">
          <w:delText xml:space="preserve">section </w:delText>
        </w:r>
      </w:del>
      <w:r>
        <w:t>on page</w:t>
      </w:r>
      <w:r w:rsidR="005B32CD">
        <w:t xml:space="preserve"> </w:t>
      </w:r>
      <w:r>
        <w:t>XX.</w:t>
      </w:r>
    </w:p>
    <w:p w14:paraId="71789D3E" w14:textId="77777777" w:rsidR="00D013BB" w:rsidRDefault="00C05E2D" w:rsidP="009F2858">
      <w:pPr>
        <w:pStyle w:val="ProductionDirective"/>
        <w:rPr>
          <w:ins w:id="5" w:author="Carol Nichols" w:date="2019-03-08T16:00:00Z"/>
        </w:rPr>
      </w:pPr>
      <w:del w:id="6" w:author="Carol Nichols" w:date="2019-03-08T15:46:00Z">
        <w:r w:rsidDel="0052444D">
          <w:delText xml:space="preserve">— </w:delText>
        </w:r>
      </w:del>
      <w:r>
        <w:t>This is the start of the new content on macros, some of which used to be</w:t>
      </w:r>
      <w:r w:rsidR="005B32CD">
        <w:t xml:space="preserve"> </w:t>
      </w:r>
      <w:r>
        <w:t>in Appendix D. /Carol</w:t>
      </w:r>
      <w:r w:rsidR="005B32CD">
        <w:t xml:space="preserve"> </w:t>
      </w:r>
    </w:p>
    <w:p w14:paraId="5158A8EA" w14:textId="22996306" w:rsidR="00C05E2D" w:rsidRDefault="00C05E2D" w:rsidP="009F2858">
      <w:pPr>
        <w:pStyle w:val="ProductionDirective"/>
      </w:pPr>
      <w:r>
        <w:t>Prod: this text should be added just before the summary for the end of Ch 19</w:t>
      </w:r>
      <w:r w:rsidR="005B32CD">
        <w:t xml:space="preserve"> </w:t>
      </w:r>
      <w:del w:id="7" w:author="Carol Nichols" w:date="2019-03-08T15:46:00Z">
        <w:r w:rsidDel="0052444D">
          <w:delText>—&gt;</w:delText>
        </w:r>
      </w:del>
    </w:p>
    <w:p w14:paraId="51550A73" w14:textId="77777777" w:rsidR="00C05E2D" w:rsidRDefault="00C05E2D" w:rsidP="004A76E1">
      <w:pPr>
        <w:pStyle w:val="Body"/>
      </w:pPr>
      <w:r>
        <w:t>Next, let’s look at macros!</w:t>
      </w:r>
    </w:p>
    <w:p w14:paraId="467EB7C4" w14:textId="77777777" w:rsidR="00C05E2D" w:rsidRDefault="00C05E2D" w:rsidP="004A76E1">
      <w:pPr>
        <w:pStyle w:val="HeadA"/>
      </w:pPr>
      <w:bookmarkStart w:id="8" w:name="macros"/>
      <w:bookmarkEnd w:id="8"/>
      <w:r>
        <w:t>Macros</w:t>
      </w:r>
    </w:p>
    <w:p w14:paraId="065CB9D1" w14:textId="750A32A6" w:rsidR="00C05E2D" w:rsidRPr="004A76E1" w:rsidRDefault="00C05E2D" w:rsidP="00C5338C">
      <w:pPr>
        <w:pStyle w:val="BodyFirst"/>
      </w:pPr>
      <w:r w:rsidRPr="004A76E1">
        <w:t>We’ve used macros like</w:t>
      </w:r>
      <w:ins w:id="9" w:author="Carol Nichols" w:date="2019-03-08T16:07:00Z">
        <w:r w:rsidR="00D013BB">
          <w:t xml:space="preserve"> </w:t>
        </w:r>
      </w:ins>
      <w:del w:id="10" w:author="Carol Nichols" w:date="2019-03-08T16:07:00Z">
        <w:r w:rsidRPr="004A76E1" w:rsidDel="00D013BB">
          <w:delText> </w:delText>
        </w:r>
      </w:del>
      <w:r w:rsidRPr="004A76E1">
        <w:rPr>
          <w:rStyle w:val="Literal"/>
        </w:rPr>
        <w:t>println!</w:t>
      </w:r>
      <w:del w:id="11" w:author="Carol Nichols" w:date="2019-03-08T16:07:00Z">
        <w:r w:rsidRPr="004A76E1" w:rsidDel="00787D81">
          <w:delText> </w:delText>
        </w:r>
      </w:del>
      <w:ins w:id="12" w:author="Carol Nichols" w:date="2019-03-08T16:07:00Z">
        <w:r w:rsidR="00787D81">
          <w:t xml:space="preserve"> </w:t>
        </w:r>
      </w:ins>
      <w:r w:rsidRPr="004A76E1">
        <w:t>throughout this book, but we haven’t fully</w:t>
      </w:r>
      <w:r w:rsidR="005B32CD">
        <w:t xml:space="preserve"> </w:t>
      </w:r>
      <w:r w:rsidRPr="004A76E1">
        <w:t>explored what a macro is and how it works. The term</w:t>
      </w:r>
      <w:ins w:id="13" w:author="Carol Nichols" w:date="2019-03-08T16:08:00Z">
        <w:r w:rsidR="009E7A90">
          <w:t xml:space="preserve"> </w:t>
        </w:r>
      </w:ins>
      <w:del w:id="14" w:author="Carol Nichols" w:date="2019-03-08T16:08:00Z">
        <w:r w:rsidRPr="004A76E1" w:rsidDel="009E7A90">
          <w:delText> </w:delText>
        </w:r>
      </w:del>
      <w:r w:rsidRPr="004A76E1">
        <w:rPr>
          <w:rStyle w:val="EmphasisItalic"/>
        </w:rPr>
        <w:t>macro</w:t>
      </w:r>
      <w:del w:id="15" w:author="Carol Nichols" w:date="2019-03-08T16:08:00Z">
        <w:r w:rsidDel="006D6A76">
          <w:delText> </w:delText>
        </w:r>
      </w:del>
      <w:ins w:id="16" w:author="Carol Nichols" w:date="2019-03-08T16:08:00Z">
        <w:r w:rsidR="006D6A76">
          <w:t xml:space="preserve"> </w:t>
        </w:r>
      </w:ins>
      <w:r>
        <w:t>refers to a family</w:t>
      </w:r>
      <w:r w:rsidR="005B32CD">
        <w:t xml:space="preserve"> </w:t>
      </w:r>
      <w:r>
        <w:t>of features in Rust:</w:t>
      </w:r>
      <w:r w:rsidR="00C5338C">
        <w:t xml:space="preserve"> </w:t>
      </w:r>
      <w:ins w:id="17" w:author="annemarie" w:date="2019-02-28T09:46:00Z">
        <w:r w:rsidR="00714B21">
          <w:rPr>
            <w:rStyle w:val="EmphasisItalic"/>
          </w:rPr>
          <w:t>d</w:t>
        </w:r>
      </w:ins>
      <w:del w:id="18" w:author="annemarie" w:date="2019-02-28T09:46:00Z">
        <w:r w:rsidRPr="004A76E1" w:rsidDel="00714B21">
          <w:rPr>
            <w:rStyle w:val="EmphasisItalic"/>
          </w:rPr>
          <w:delText>D</w:delText>
        </w:r>
      </w:del>
      <w:r w:rsidRPr="004A76E1">
        <w:rPr>
          <w:rStyle w:val="EmphasisItalic"/>
        </w:rPr>
        <w:t>eclarative</w:t>
      </w:r>
      <w:del w:id="19" w:author="Carol Nichols" w:date="2019-03-08T16:08:00Z">
        <w:r w:rsidRPr="004A76E1" w:rsidDel="005D7A78">
          <w:delText> </w:delText>
        </w:r>
      </w:del>
      <w:ins w:id="20" w:author="Carol Nichols" w:date="2019-03-08T16:08:00Z">
        <w:r w:rsidR="005D7A78">
          <w:t xml:space="preserve"> </w:t>
        </w:r>
      </w:ins>
      <w:r w:rsidRPr="004A76E1">
        <w:t>macros with</w:t>
      </w:r>
      <w:ins w:id="21" w:author="Carol Nichols" w:date="2019-03-08T16:08:00Z">
        <w:r w:rsidR="003F10EB">
          <w:t xml:space="preserve"> </w:t>
        </w:r>
      </w:ins>
      <w:del w:id="22" w:author="Carol Nichols" w:date="2019-03-08T16:08:00Z">
        <w:r w:rsidRPr="004A76E1" w:rsidDel="003F10EB">
          <w:delText> </w:delText>
        </w:r>
      </w:del>
      <w:r w:rsidRPr="004A76E1">
        <w:rPr>
          <w:rStyle w:val="Literal"/>
        </w:rPr>
        <w:t>macro_rules!</w:t>
      </w:r>
      <w:r w:rsidR="00C5338C" w:rsidRPr="00C5338C">
        <w:t xml:space="preserve"> </w:t>
      </w:r>
      <w:r w:rsidR="00C5338C">
        <w:t>a</w:t>
      </w:r>
      <w:r w:rsidR="00C5338C" w:rsidRPr="00C5338C">
        <w:t xml:space="preserve">nd </w:t>
      </w:r>
      <w:ins w:id="23" w:author="annemarie" w:date="2019-02-28T09:47:00Z">
        <w:r w:rsidR="00714B21" w:rsidRPr="004A76E1">
          <w:t xml:space="preserve">three </w:t>
        </w:r>
        <w:r w:rsidR="00714B21" w:rsidRPr="00714B21">
          <w:t>kinds</w:t>
        </w:r>
        <w:r w:rsidR="00714B21" w:rsidRPr="00714B21">
          <w:rPr>
            <w:rPrChange w:id="24" w:author="annemarie" w:date="2019-02-28T09:47:00Z">
              <w:rPr>
                <w:rStyle w:val="EmphasisItalic"/>
              </w:rPr>
            </w:rPrChange>
          </w:rPr>
          <w:t xml:space="preserve"> of</w:t>
        </w:r>
        <w:r w:rsidR="00714B21">
          <w:rPr>
            <w:rStyle w:val="EmphasisItalic"/>
          </w:rPr>
          <w:t xml:space="preserve"> </w:t>
        </w:r>
      </w:ins>
      <w:r w:rsidR="00C5338C" w:rsidRPr="00C5338C">
        <w:rPr>
          <w:rStyle w:val="EmphasisItalic"/>
        </w:rPr>
        <w:t>p</w:t>
      </w:r>
      <w:r w:rsidRPr="004A76E1">
        <w:rPr>
          <w:rStyle w:val="EmphasisItalic"/>
        </w:rPr>
        <w:t>rocedural</w:t>
      </w:r>
      <w:del w:id="25" w:author="Carol Nichols" w:date="2019-03-08T16:08:00Z">
        <w:r w:rsidRPr="004A76E1" w:rsidDel="002B41AE">
          <w:delText> </w:delText>
        </w:r>
      </w:del>
      <w:ins w:id="26" w:author="Carol Nichols" w:date="2019-03-08T16:08:00Z">
        <w:r w:rsidR="002B41AE">
          <w:t xml:space="preserve"> </w:t>
        </w:r>
      </w:ins>
      <w:r w:rsidRPr="004A76E1">
        <w:t>macros</w:t>
      </w:r>
      <w:del w:id="27" w:author="annemarie" w:date="2019-02-28T09:47:00Z">
        <w:r w:rsidRPr="004A76E1" w:rsidDel="00714B21">
          <w:delText>, which come in three kinds</w:delText>
        </w:r>
      </w:del>
      <w:r w:rsidRPr="004A76E1">
        <w:t>:</w:t>
      </w:r>
    </w:p>
    <w:p w14:paraId="2E5131B6" w14:textId="1773C627" w:rsidR="00C05E2D" w:rsidRPr="004A76E1" w:rsidRDefault="00C05E2D" w:rsidP="00712115">
      <w:pPr>
        <w:pStyle w:val="BulletA"/>
      </w:pPr>
      <w:r w:rsidRPr="004A76E1">
        <w:t>Custom</w:t>
      </w:r>
      <w:ins w:id="28" w:author="Carol Nichols" w:date="2019-03-08T16:08:00Z">
        <w:r w:rsidR="00FE39C0">
          <w:t xml:space="preserve"> </w:t>
        </w:r>
      </w:ins>
      <w:del w:id="29" w:author="Carol Nichols" w:date="2019-03-08T16:08:00Z">
        <w:r w:rsidRPr="004A76E1" w:rsidDel="00FE39C0">
          <w:delText> </w:delText>
        </w:r>
      </w:del>
      <w:r w:rsidRPr="004A76E1">
        <w:rPr>
          <w:rStyle w:val="Literal"/>
        </w:rPr>
        <w:t>#[derive]</w:t>
      </w:r>
      <w:del w:id="30" w:author="Carol Nichols" w:date="2019-03-08T16:08:00Z">
        <w:r w:rsidRPr="004A76E1" w:rsidDel="00D3703D">
          <w:delText> </w:delText>
        </w:r>
      </w:del>
      <w:ins w:id="31" w:author="Carol Nichols" w:date="2019-03-08T16:08:00Z">
        <w:r w:rsidR="00D3703D">
          <w:t xml:space="preserve"> </w:t>
        </w:r>
      </w:ins>
      <w:commentRangeStart w:id="32"/>
      <w:commentRangeStart w:id="33"/>
      <w:r w:rsidRPr="004A76E1">
        <w:t>macros</w:t>
      </w:r>
      <w:commentRangeEnd w:id="32"/>
      <w:r w:rsidR="006B7FD8">
        <w:rPr>
          <w:rStyle w:val="CommentReference"/>
          <w:color w:val="auto"/>
        </w:rPr>
        <w:commentReference w:id="32"/>
      </w:r>
      <w:commentRangeEnd w:id="33"/>
      <w:r w:rsidR="0052444D">
        <w:rPr>
          <w:rStyle w:val="CommentReference"/>
          <w:color w:val="auto"/>
        </w:rPr>
        <w:commentReference w:id="33"/>
      </w:r>
      <w:ins w:id="34" w:author="Carol Nichols" w:date="2019-03-08T15:47:00Z">
        <w:r w:rsidR="0052444D">
          <w:t xml:space="preserve"> that specify code added with the </w:t>
        </w:r>
        <w:r w:rsidR="0052444D" w:rsidRPr="0052444D">
          <w:rPr>
            <w:rStyle w:val="Literal"/>
            <w:rPrChange w:id="35" w:author="Carol Nichols" w:date="2019-03-08T15:48:00Z">
              <w:rPr/>
            </w:rPrChange>
          </w:rPr>
          <w:t>deri</w:t>
        </w:r>
      </w:ins>
      <w:ins w:id="36" w:author="Carol Nichols" w:date="2019-03-08T15:48:00Z">
        <w:r w:rsidR="0052444D" w:rsidRPr="0052444D">
          <w:rPr>
            <w:rStyle w:val="Literal"/>
            <w:rPrChange w:id="37" w:author="Carol Nichols" w:date="2019-03-08T15:48:00Z">
              <w:rPr/>
            </w:rPrChange>
          </w:rPr>
          <w:t>ve</w:t>
        </w:r>
        <w:r w:rsidR="0052444D">
          <w:t xml:space="preserve"> attribute</w:t>
        </w:r>
      </w:ins>
      <w:ins w:id="38" w:author="Carol Nichols" w:date="2019-03-08T15:49:00Z">
        <w:r w:rsidR="0052444D">
          <w:t xml:space="preserve"> </w:t>
        </w:r>
      </w:ins>
      <w:ins w:id="39" w:author="Carol Nichols" w:date="2019-03-08T15:50:00Z">
        <w:r w:rsidR="0052444D">
          <w:t>used on structs and enums</w:t>
        </w:r>
      </w:ins>
    </w:p>
    <w:p w14:paraId="7BECE217" w14:textId="77777777" w:rsidR="00C05E2D" w:rsidRPr="00C5338C" w:rsidRDefault="00C05E2D" w:rsidP="00712115">
      <w:pPr>
        <w:pStyle w:val="BulletB"/>
      </w:pPr>
      <w:r w:rsidRPr="00C5338C">
        <w:t>Attribute-like macros</w:t>
      </w:r>
      <w:ins w:id="40" w:author="Carol Nichols" w:date="2019-03-08T15:49:00Z">
        <w:r w:rsidR="0052444D">
          <w:t xml:space="preserve"> that define custom attributes</w:t>
        </w:r>
      </w:ins>
      <w:ins w:id="41" w:author="Carol Nichols" w:date="2019-03-08T15:50:00Z">
        <w:r w:rsidR="0052444D">
          <w:t xml:space="preserve"> </w:t>
        </w:r>
      </w:ins>
      <w:ins w:id="42" w:author="Carol Nichols" w:date="2019-03-08T15:51:00Z">
        <w:r w:rsidR="0052444D">
          <w:t xml:space="preserve">usable on </w:t>
        </w:r>
      </w:ins>
      <w:ins w:id="43" w:author="Carol Nichols" w:date="2019-03-08T15:52:00Z">
        <w:r w:rsidR="0052444D">
          <w:t>any item</w:t>
        </w:r>
      </w:ins>
      <w:ins w:id="44" w:author="Carol Nichols" w:date="2019-03-08T15:51:00Z">
        <w:r w:rsidR="0052444D">
          <w:t xml:space="preserve"> </w:t>
        </w:r>
      </w:ins>
    </w:p>
    <w:p w14:paraId="49AA776E" w14:textId="77777777" w:rsidR="00C05E2D" w:rsidRPr="00C5338C" w:rsidRDefault="00C05E2D" w:rsidP="00712115">
      <w:pPr>
        <w:pStyle w:val="BulletC"/>
      </w:pPr>
      <w:r w:rsidRPr="00C5338C">
        <w:t>Function-like macros</w:t>
      </w:r>
      <w:ins w:id="45" w:author="Carol Nichols" w:date="2019-03-08T15:53:00Z">
        <w:r w:rsidR="0052444D">
          <w:t xml:space="preserve"> that look like function calls </w:t>
        </w:r>
      </w:ins>
      <w:ins w:id="46" w:author="Carol Nichols" w:date="2019-03-08T15:55:00Z">
        <w:r w:rsidR="0052444D">
          <w:t>but operate on the tokens spec</w:t>
        </w:r>
      </w:ins>
      <w:ins w:id="47" w:author="Carol Nichols" w:date="2019-03-08T15:56:00Z">
        <w:r w:rsidR="0052444D">
          <w:t>ified as their argument</w:t>
        </w:r>
      </w:ins>
    </w:p>
    <w:p w14:paraId="2BB4802B" w14:textId="77777777" w:rsidR="00C05E2D" w:rsidRDefault="00C05E2D" w:rsidP="004A76E1">
      <w:pPr>
        <w:pStyle w:val="Body"/>
      </w:pPr>
      <w:r>
        <w:t>We’ll talk about each of these in turn, but first, let’s look at why we even</w:t>
      </w:r>
      <w:r w:rsidR="005B32CD">
        <w:t xml:space="preserve"> </w:t>
      </w:r>
      <w:r>
        <w:t>need macros when we already have functions.</w:t>
      </w:r>
    </w:p>
    <w:p w14:paraId="46A5B6DB" w14:textId="77777777" w:rsidR="00C05E2D" w:rsidRDefault="00C05E2D" w:rsidP="004A76E1">
      <w:pPr>
        <w:pStyle w:val="HeadB"/>
      </w:pPr>
      <w:bookmarkStart w:id="48" w:name="the-difference-between-macros-and-functi"/>
      <w:bookmarkEnd w:id="48"/>
      <w:r>
        <w:t>The Difference Between Macros and Functions</w:t>
      </w:r>
    </w:p>
    <w:p w14:paraId="5E64C31A" w14:textId="003684F8" w:rsidR="00C05E2D" w:rsidRDefault="005B32CD" w:rsidP="00712115">
      <w:pPr>
        <w:pStyle w:val="BodyFirst"/>
      </w:pPr>
      <w:del w:id="49" w:author="Carol Nichols" w:date="2019-03-08T15:57:00Z">
        <w:r w:rsidDel="00AC39FB">
          <w:delText xml:space="preserve"> </w:delText>
        </w:r>
      </w:del>
      <w:r w:rsidR="00C05E2D" w:rsidRPr="004A76E1">
        <w:t>Fundamentally, macros are a way of writing code that writes other code, which</w:t>
      </w:r>
      <w:r>
        <w:t xml:space="preserve"> </w:t>
      </w:r>
      <w:r w:rsidR="00C05E2D" w:rsidRPr="004A76E1">
        <w:t>is known as</w:t>
      </w:r>
      <w:ins w:id="50" w:author="Carol Nichols" w:date="2019-03-08T16:08:00Z">
        <w:r w:rsidR="005E0C32">
          <w:t xml:space="preserve"> </w:t>
        </w:r>
      </w:ins>
      <w:del w:id="51" w:author="Carol Nichols" w:date="2019-03-08T16:08:00Z">
        <w:r w:rsidR="00C05E2D" w:rsidRPr="004A76E1" w:rsidDel="005E0C32">
          <w:delText> </w:delText>
        </w:r>
      </w:del>
      <w:r w:rsidR="00C05E2D" w:rsidRPr="004A76E1">
        <w:rPr>
          <w:rStyle w:val="EmphasisItalic"/>
        </w:rPr>
        <w:t>metaprogramming</w:t>
      </w:r>
      <w:r w:rsidR="00C05E2D" w:rsidRPr="004A76E1">
        <w:t>. In Appendix C, we discuss the</w:t>
      </w:r>
      <w:ins w:id="52" w:author="Carol Nichols" w:date="2019-03-08T16:08:00Z">
        <w:r w:rsidR="003E5CD2">
          <w:t xml:space="preserve"> </w:t>
        </w:r>
      </w:ins>
      <w:del w:id="53" w:author="Carol Nichols" w:date="2019-03-08T16:08:00Z">
        <w:r w:rsidR="00C05E2D" w:rsidRPr="004A76E1" w:rsidDel="003E5CD2">
          <w:delText> </w:delText>
        </w:r>
      </w:del>
      <w:r w:rsidR="00C05E2D" w:rsidRPr="004A76E1">
        <w:rPr>
          <w:rStyle w:val="Literal"/>
        </w:rPr>
        <w:t>derive</w:t>
      </w:r>
      <w:r>
        <w:t xml:space="preserve"> </w:t>
      </w:r>
      <w:r w:rsidR="00C05E2D" w:rsidRPr="004A76E1">
        <w:t>attribute, which generates an implementation of various traits for you. We’ve</w:t>
      </w:r>
      <w:r>
        <w:t xml:space="preserve"> </w:t>
      </w:r>
      <w:r w:rsidR="00C05E2D" w:rsidRPr="004A76E1">
        <w:t>also used the</w:t>
      </w:r>
      <w:ins w:id="54" w:author="Carol Nichols" w:date="2019-03-08T16:08:00Z">
        <w:r w:rsidR="002F5A78">
          <w:t xml:space="preserve"> </w:t>
        </w:r>
      </w:ins>
      <w:del w:id="55" w:author="Carol Nichols" w:date="2019-03-08T16:08:00Z">
        <w:r w:rsidR="00C05E2D" w:rsidRPr="004A76E1" w:rsidDel="002F5A78">
          <w:delText> </w:delText>
        </w:r>
      </w:del>
      <w:r w:rsidR="00C05E2D" w:rsidRPr="004A76E1">
        <w:rPr>
          <w:rStyle w:val="Literal"/>
        </w:rPr>
        <w:t>println!</w:t>
      </w:r>
      <w:del w:id="56" w:author="Carol Nichols" w:date="2019-03-08T16:08:00Z">
        <w:r w:rsidR="00C05E2D" w:rsidRPr="004A76E1" w:rsidDel="00730983">
          <w:delText> </w:delText>
        </w:r>
      </w:del>
      <w:ins w:id="57" w:author="Carol Nichols" w:date="2019-03-08T16:08:00Z">
        <w:r w:rsidR="00730983">
          <w:t xml:space="preserve"> </w:t>
        </w:r>
      </w:ins>
      <w:del w:id="58" w:author="Carol Nichols" w:date="2019-03-08T16:09:00Z">
        <w:r w:rsidR="009F6F80" w:rsidRPr="004A76E1" w:rsidDel="00BE1C91">
          <w:delText>A</w:delText>
        </w:r>
      </w:del>
      <w:ins w:id="59" w:author="Carol Nichols" w:date="2019-03-08T16:09:00Z">
        <w:r w:rsidR="00BE1C91">
          <w:t>a</w:t>
        </w:r>
      </w:ins>
      <w:r w:rsidR="00C05E2D" w:rsidRPr="004A76E1">
        <w:t>nd</w:t>
      </w:r>
      <w:ins w:id="60" w:author="Carol Nichols" w:date="2019-03-08T16:09:00Z">
        <w:r w:rsidR="009F6F80">
          <w:t xml:space="preserve"> </w:t>
        </w:r>
      </w:ins>
      <w:del w:id="61" w:author="Carol Nichols" w:date="2019-03-08T16:09:00Z">
        <w:r w:rsidR="00C05E2D" w:rsidRPr="004A76E1" w:rsidDel="009F6F80">
          <w:delText> </w:delText>
        </w:r>
      </w:del>
      <w:r w:rsidR="00C05E2D" w:rsidRPr="004A76E1">
        <w:rPr>
          <w:rStyle w:val="Literal"/>
        </w:rPr>
        <w:t>vec!</w:t>
      </w:r>
      <w:del w:id="62" w:author="Carol Nichols" w:date="2019-03-08T16:09:00Z">
        <w:r w:rsidR="00C05E2D" w:rsidRPr="004A76E1" w:rsidDel="0019279C">
          <w:delText> </w:delText>
        </w:r>
      </w:del>
      <w:ins w:id="63" w:author="Carol Nichols" w:date="2019-03-08T16:09:00Z">
        <w:r w:rsidR="0019279C">
          <w:t xml:space="preserve"> </w:t>
        </w:r>
      </w:ins>
      <w:r w:rsidR="00C05E2D" w:rsidRPr="004A76E1">
        <w:t>macros throughout the book. All of these</w:t>
      </w:r>
      <w:r>
        <w:t xml:space="preserve"> </w:t>
      </w:r>
      <w:r w:rsidR="00C05E2D" w:rsidRPr="004A76E1">
        <w:t>macros</w:t>
      </w:r>
      <w:ins w:id="64" w:author="Carol Nichols" w:date="2019-03-08T16:09:00Z">
        <w:r w:rsidR="00E63144">
          <w:t xml:space="preserve"> </w:t>
        </w:r>
      </w:ins>
      <w:del w:id="65" w:author="Carol Nichols" w:date="2019-03-08T16:09:00Z">
        <w:r w:rsidR="00C05E2D" w:rsidRPr="004A76E1" w:rsidDel="00E63144">
          <w:delText> </w:delText>
        </w:r>
      </w:del>
      <w:r w:rsidR="00C05E2D" w:rsidRPr="004A76E1">
        <w:rPr>
          <w:rStyle w:val="EmphasisItalic"/>
        </w:rPr>
        <w:t>expand</w:t>
      </w:r>
      <w:del w:id="66" w:author="Carol Nichols" w:date="2019-03-08T16:09:00Z">
        <w:r w:rsidR="00C05E2D" w:rsidDel="0091080D">
          <w:delText> </w:delText>
        </w:r>
      </w:del>
      <w:ins w:id="67" w:author="Carol Nichols" w:date="2019-03-08T16:09:00Z">
        <w:r w:rsidR="0091080D">
          <w:t xml:space="preserve"> </w:t>
        </w:r>
      </w:ins>
      <w:r w:rsidR="00C05E2D">
        <w:t>to produce more code than the code you’ve written manually.</w:t>
      </w:r>
    </w:p>
    <w:p w14:paraId="5A9DAA97" w14:textId="77777777" w:rsidR="00C05E2D" w:rsidRDefault="00C05E2D" w:rsidP="004A76E1">
      <w:pPr>
        <w:pStyle w:val="Body"/>
      </w:pPr>
      <w:r>
        <w:t>Metaprogramming is useful for reducing the amount of code you have to write and</w:t>
      </w:r>
      <w:r w:rsidR="005B32CD">
        <w:t xml:space="preserve"> </w:t>
      </w:r>
      <w:r>
        <w:t>maintain, which is also one of the roles of functions. However, macros have</w:t>
      </w:r>
      <w:r w:rsidR="005B32CD">
        <w:t xml:space="preserve"> </w:t>
      </w:r>
      <w:r>
        <w:t>some additional powers that functions don’t</w:t>
      </w:r>
      <w:del w:id="68" w:author="annemarie" w:date="2019-02-28T09:49:00Z">
        <w:r w:rsidDel="00E10F05">
          <w:delText xml:space="preserve"> have</w:delText>
        </w:r>
      </w:del>
      <w:r>
        <w:t>.</w:t>
      </w:r>
    </w:p>
    <w:p w14:paraId="6DA63D24" w14:textId="62A01ED2" w:rsidR="00C05E2D" w:rsidRDefault="00C05E2D" w:rsidP="004A76E1">
      <w:pPr>
        <w:pStyle w:val="Body"/>
      </w:pPr>
      <w:r w:rsidRPr="004A76E1">
        <w:t>A function signature must declare the number and type of parameters the</w:t>
      </w:r>
      <w:r w:rsidR="005B32CD">
        <w:t xml:space="preserve"> </w:t>
      </w:r>
      <w:r w:rsidRPr="004A76E1">
        <w:t>function has. Macros, on the other hand, can take a variable number of</w:t>
      </w:r>
      <w:r w:rsidR="005B32CD">
        <w:t xml:space="preserve"> </w:t>
      </w:r>
      <w:r w:rsidRPr="004A76E1">
        <w:t>parameters: we can call</w:t>
      </w:r>
      <w:ins w:id="69" w:author="Carol Nichols" w:date="2019-03-08T16:09:00Z">
        <w:r w:rsidR="00A35D18">
          <w:t xml:space="preserve"> </w:t>
        </w:r>
      </w:ins>
      <w:del w:id="70" w:author="Carol Nichols" w:date="2019-03-08T16:09:00Z">
        <w:r w:rsidRPr="004A76E1" w:rsidDel="00A35D18">
          <w:delText> </w:delText>
        </w:r>
      </w:del>
      <w:r w:rsidRPr="004A76E1">
        <w:rPr>
          <w:rStyle w:val="Literal"/>
        </w:rPr>
        <w:t>println!("hello")</w:t>
      </w:r>
      <w:del w:id="71" w:author="Carol Nichols" w:date="2019-03-08T16:09:00Z">
        <w:r w:rsidRPr="004A76E1" w:rsidDel="00374E89">
          <w:delText> </w:delText>
        </w:r>
      </w:del>
      <w:ins w:id="72" w:author="Carol Nichols" w:date="2019-03-08T16:09:00Z">
        <w:r w:rsidR="00374E89">
          <w:t xml:space="preserve"> </w:t>
        </w:r>
      </w:ins>
      <w:r w:rsidRPr="004A76E1">
        <w:t>with one argument or</w:t>
      </w:r>
      <w:r w:rsidR="005B32CD">
        <w:t xml:space="preserve"> </w:t>
      </w:r>
      <w:r w:rsidRPr="004A76E1">
        <w:rPr>
          <w:rStyle w:val="Literal"/>
        </w:rPr>
        <w:t>println!("hello {}", name)</w:t>
      </w:r>
      <w:del w:id="73" w:author="Carol Nichols" w:date="2019-03-08T16:09:00Z">
        <w:r w:rsidDel="000023E9">
          <w:delText> </w:delText>
        </w:r>
      </w:del>
      <w:ins w:id="74" w:author="Carol Nichols" w:date="2019-03-08T16:09:00Z">
        <w:r w:rsidR="000023E9">
          <w:t xml:space="preserve"> </w:t>
        </w:r>
      </w:ins>
      <w:r>
        <w:t xml:space="preserve">with two </w:t>
      </w:r>
      <w:r>
        <w:lastRenderedPageBreak/>
        <w:t>arguments. Also, macros are expanded</w:t>
      </w:r>
      <w:r w:rsidR="005B32CD">
        <w:t xml:space="preserve"> </w:t>
      </w:r>
      <w:r>
        <w:t>before the compiler interprets the meaning of the code, so a macro can, for</w:t>
      </w:r>
      <w:r w:rsidR="005B32CD">
        <w:t xml:space="preserve"> </w:t>
      </w:r>
      <w:r>
        <w:t>example, implement a trait on a given type. A function can’t, because it gets</w:t>
      </w:r>
      <w:r w:rsidR="005B32CD">
        <w:t xml:space="preserve"> </w:t>
      </w:r>
      <w:r>
        <w:t>called at runtime and a trait needs to be implemented at compile time.</w:t>
      </w:r>
    </w:p>
    <w:p w14:paraId="1D848990" w14:textId="77777777" w:rsidR="00C05E2D" w:rsidRDefault="00C05E2D" w:rsidP="004A76E1">
      <w:pPr>
        <w:pStyle w:val="Body"/>
      </w:pPr>
      <w:r>
        <w:t>The downside to implementing a macro instead of a function is that macro</w:t>
      </w:r>
      <w:r w:rsidR="005B32CD">
        <w:t xml:space="preserve"> </w:t>
      </w:r>
      <w:r>
        <w:t>definitions are more complex than function definitions because you’re writing</w:t>
      </w:r>
      <w:r w:rsidR="005B32CD">
        <w:t xml:space="preserve"> </w:t>
      </w:r>
      <w:r>
        <w:t>Rust code that writes Rust code. Due to this indirection, macro definitions are</w:t>
      </w:r>
      <w:r w:rsidR="005B32CD">
        <w:t xml:space="preserve"> </w:t>
      </w:r>
      <w:r>
        <w:t>generally more difficult to read, understand, and maintain than function</w:t>
      </w:r>
      <w:r w:rsidR="005B32CD">
        <w:t xml:space="preserve"> </w:t>
      </w:r>
      <w:r>
        <w:t>definitions.</w:t>
      </w:r>
    </w:p>
    <w:p w14:paraId="009E19FB" w14:textId="5136BE40" w:rsidR="00C05E2D" w:rsidRDefault="00C05E2D">
      <w:pPr>
        <w:pStyle w:val="Body"/>
        <w:pPrChange w:id="75" w:author="annemarie" w:date="2019-02-28T14:21:00Z">
          <w:pPr>
            <w:pStyle w:val="BodyFirst"/>
          </w:pPr>
        </w:pPrChange>
      </w:pPr>
      <w:del w:id="76" w:author="annemarie" w:date="2019-02-28T09:51:00Z">
        <w:r w:rsidDel="00EC337B">
          <w:delText xml:space="preserve">There is one last </w:delText>
        </w:r>
      </w:del>
      <w:ins w:id="77" w:author="annemarie" w:date="2019-02-28T09:51:00Z">
        <w:r w:rsidR="00EC337B">
          <w:t xml:space="preserve">Another </w:t>
        </w:r>
      </w:ins>
      <w:r>
        <w:t>important difference between macros and functions</w:t>
      </w:r>
      <w:del w:id="78" w:author="annemarie" w:date="2019-02-28T09:51:00Z">
        <w:r w:rsidDel="00EC337B">
          <w:delText>:</w:delText>
        </w:r>
      </w:del>
      <w:ins w:id="79" w:author="annemarie" w:date="2019-02-28T09:51:00Z">
        <w:r w:rsidR="00EC337B">
          <w:t xml:space="preserve"> is that</w:t>
        </w:r>
      </w:ins>
      <w:r>
        <w:t xml:space="preserve"> you must</w:t>
      </w:r>
      <w:r w:rsidR="005B32CD">
        <w:t xml:space="preserve"> </w:t>
      </w:r>
      <w:r>
        <w:t>define macros or bring them into scope</w:t>
      </w:r>
      <w:ins w:id="80" w:author="Carol Nichols" w:date="2019-03-08T16:10:00Z">
        <w:r w:rsidR="00C714E6">
          <w:t xml:space="preserve"> </w:t>
        </w:r>
      </w:ins>
      <w:del w:id="81" w:author="Carol Nichols" w:date="2019-03-08T16:10:00Z">
        <w:r w:rsidDel="00C714E6">
          <w:delText> </w:delText>
        </w:r>
      </w:del>
      <w:r w:rsidRPr="004A76E1">
        <w:rPr>
          <w:rStyle w:val="EmphasisItalic"/>
        </w:rPr>
        <w:t>before</w:t>
      </w:r>
      <w:del w:id="82" w:author="Carol Nichols" w:date="2019-03-08T16:10:00Z">
        <w:r w:rsidDel="00E633B1">
          <w:delText> </w:delText>
        </w:r>
      </w:del>
      <w:ins w:id="83" w:author="Carol Nichols" w:date="2019-03-08T16:10:00Z">
        <w:r w:rsidR="00E633B1">
          <w:t xml:space="preserve"> </w:t>
        </w:r>
      </w:ins>
      <w:r>
        <w:t>you call them in a file</w:t>
      </w:r>
      <w:del w:id="84" w:author="annemarie" w:date="2019-02-28T09:52:00Z">
        <w:r w:rsidDel="00EC337B">
          <w:delText>,</w:delText>
        </w:r>
      </w:del>
      <w:ins w:id="85" w:author="annemarie" w:date="2019-02-28T09:52:00Z">
        <w:del w:id="86" w:author="Carol Nichols" w:date="2019-03-08T15:58:00Z">
          <w:r w:rsidR="00EC337B" w:rsidDel="003974F1">
            <w:delText xml:space="preserve">. </w:delText>
          </w:r>
        </w:del>
      </w:ins>
      <w:del w:id="87" w:author="Carol Nichols" w:date="2019-03-08T15:58:00Z">
        <w:r w:rsidR="005B32CD" w:rsidDel="003974F1">
          <w:delText xml:space="preserve"> </w:delText>
        </w:r>
        <w:r w:rsidDel="003974F1">
          <w:delText>whereas</w:delText>
        </w:r>
      </w:del>
      <w:ins w:id="88" w:author="annemarie" w:date="2019-02-28T09:52:00Z">
        <w:del w:id="89" w:author="Carol Nichols" w:date="2019-03-08T15:58:00Z">
          <w:r w:rsidR="00EC337B" w:rsidDel="003974F1">
            <w:delText>But</w:delText>
          </w:r>
        </w:del>
      </w:ins>
      <w:ins w:id="90" w:author="Carol Nichols" w:date="2019-03-08T15:58:00Z">
        <w:r w:rsidR="003974F1">
          <w:t>, as opposed to</w:t>
        </w:r>
      </w:ins>
      <w:r>
        <w:t xml:space="preserve"> </w:t>
      </w:r>
      <w:del w:id="91" w:author="Carol Nichols" w:date="2019-03-08T15:58:00Z">
        <w:r w:rsidDel="00CB1C6A">
          <w:delText xml:space="preserve">you can define </w:delText>
        </w:r>
      </w:del>
      <w:r>
        <w:t>functions</w:t>
      </w:r>
      <w:ins w:id="92" w:author="Carol Nichols" w:date="2019-03-08T15:58:00Z">
        <w:r w:rsidR="00CB1C6A">
          <w:t xml:space="preserve"> you can define</w:t>
        </w:r>
      </w:ins>
      <w:r>
        <w:t xml:space="preserve"> anywhere and call</w:t>
      </w:r>
      <w:del w:id="93" w:author="Carol Nichols" w:date="2019-03-08T15:58:00Z">
        <w:r w:rsidDel="00CB1C6A">
          <w:delText xml:space="preserve"> them</w:delText>
        </w:r>
      </w:del>
      <w:r>
        <w:t xml:space="preserve"> anywhere.</w:t>
      </w:r>
    </w:p>
    <w:p w14:paraId="4C575C4B" w14:textId="35F8111B" w:rsidR="00C05E2D" w:rsidRDefault="00C05E2D" w:rsidP="004A76E1">
      <w:pPr>
        <w:pStyle w:val="HeadB"/>
      </w:pPr>
      <w:bookmarkStart w:id="94" w:name="declarative-macros-with-`macro_rules!`-f"/>
      <w:bookmarkEnd w:id="94"/>
      <w:r>
        <w:t>Declarative Macros with</w:t>
      </w:r>
      <w:ins w:id="95" w:author="Carol Nichols" w:date="2019-03-08T16:10:00Z">
        <w:r w:rsidR="00B013B3">
          <w:t xml:space="preserve"> </w:t>
        </w:r>
      </w:ins>
      <w:del w:id="96" w:author="Carol Nichols" w:date="2019-03-08T16:10:00Z">
        <w:r w:rsidDel="00B013B3">
          <w:delText> </w:delText>
        </w:r>
      </w:del>
      <w:r w:rsidRPr="008F0CE3">
        <w:rPr>
          <w:rStyle w:val="Literal"/>
          <w:rPrChange w:id="97" w:author="Carol Nichols" w:date="2019-03-08T15:58:00Z">
            <w:rPr/>
          </w:rPrChange>
        </w:rPr>
        <w:t>macro_rules!</w:t>
      </w:r>
      <w:del w:id="98" w:author="Carol Nichols" w:date="2019-03-08T16:10:00Z">
        <w:r w:rsidDel="002D3F51">
          <w:delText> </w:delText>
        </w:r>
      </w:del>
      <w:ins w:id="99" w:author="Carol Nichols" w:date="2019-03-08T16:10:00Z">
        <w:r w:rsidR="002D3F51">
          <w:t xml:space="preserve"> </w:t>
        </w:r>
      </w:ins>
      <w:r>
        <w:t>for General Metaprogramming</w:t>
      </w:r>
    </w:p>
    <w:p w14:paraId="4E7C863C" w14:textId="41B9DA5E" w:rsidR="00C05E2D" w:rsidRDefault="005B32CD" w:rsidP="00712115">
      <w:pPr>
        <w:pStyle w:val="BodyFirst"/>
      </w:pPr>
      <w:del w:id="100" w:author="Carol Nichols" w:date="2019-03-08T15:58:00Z">
        <w:r w:rsidDel="00F40DE1">
          <w:delText xml:space="preserve"> </w:delText>
        </w:r>
      </w:del>
      <w:r w:rsidR="00C05E2D" w:rsidRPr="004A76E1">
        <w:t xml:space="preserve">The most widely used form of macros in Rust </w:t>
      </w:r>
      <w:del w:id="101" w:author="annemarie" w:date="2019-02-28T14:17:00Z">
        <w:r w:rsidR="00C05E2D" w:rsidRPr="004A76E1" w:rsidDel="000E6A4D">
          <w:delText>are</w:delText>
        </w:r>
      </w:del>
      <w:ins w:id="102" w:author="annemarie" w:date="2019-02-28T14:17:00Z">
        <w:r w:rsidR="000E6A4D">
          <w:t>is</w:t>
        </w:r>
      </w:ins>
      <w:ins w:id="103" w:author="Carol Nichols" w:date="2019-03-08T16:10:00Z">
        <w:r w:rsidR="00C50BBB">
          <w:t xml:space="preserve"> </w:t>
        </w:r>
      </w:ins>
      <w:del w:id="104" w:author="Carol Nichols" w:date="2019-03-08T16:10:00Z">
        <w:r w:rsidR="00C05E2D" w:rsidRPr="004A76E1" w:rsidDel="00C50BBB">
          <w:delText> </w:delText>
        </w:r>
      </w:del>
      <w:r w:rsidR="00C05E2D" w:rsidRPr="004A76E1">
        <w:rPr>
          <w:rStyle w:val="EmphasisItalic"/>
        </w:rPr>
        <w:t>declarative macros</w:t>
      </w:r>
      <w:r w:rsidR="00C05E2D" w:rsidRPr="004A76E1">
        <w:t>. These are</w:t>
      </w:r>
      <w:r>
        <w:t xml:space="preserve"> </w:t>
      </w:r>
      <w:r w:rsidR="00C05E2D" w:rsidRPr="004A76E1">
        <w:t>also sometimes referred to as “macros by example</w:t>
      </w:r>
      <w:ins w:id="105" w:author="annemarie" w:date="2019-02-28T09:52:00Z">
        <w:r w:rsidR="00527653">
          <w:t>,</w:t>
        </w:r>
      </w:ins>
      <w:r w:rsidR="00C05E2D" w:rsidRPr="004A76E1">
        <w:t>”</w:t>
      </w:r>
      <w:del w:id="106" w:author="annemarie" w:date="2019-02-28T09:52:00Z">
        <w:r w:rsidR="00C05E2D" w:rsidRPr="004A76E1" w:rsidDel="00527653">
          <w:delText>,</w:delText>
        </w:r>
      </w:del>
      <w:r w:rsidR="00C05E2D" w:rsidRPr="004A76E1">
        <w:t xml:space="preserve"> “</w:t>
      </w:r>
      <w:r w:rsidR="00C05E2D" w:rsidRPr="004A76E1">
        <w:rPr>
          <w:rStyle w:val="Literal"/>
        </w:rPr>
        <w:t>macro_rules!</w:t>
      </w:r>
      <w:del w:id="107" w:author="Carol Nichols" w:date="2019-03-08T16:10:00Z">
        <w:r w:rsidR="00C05E2D" w:rsidRPr="004A76E1" w:rsidDel="00EA2008">
          <w:delText> </w:delText>
        </w:r>
      </w:del>
      <w:ins w:id="108" w:author="Carol Nichols" w:date="2019-03-08T16:10:00Z">
        <w:r w:rsidR="00EA2008">
          <w:t xml:space="preserve"> </w:t>
        </w:r>
      </w:ins>
      <w:r w:rsidR="00C05E2D" w:rsidRPr="004A76E1">
        <w:t>macros</w:t>
      </w:r>
      <w:ins w:id="109" w:author="annemarie" w:date="2019-02-28T09:52:00Z">
        <w:r w:rsidR="00527653">
          <w:t>,</w:t>
        </w:r>
      </w:ins>
      <w:r w:rsidR="00C05E2D" w:rsidRPr="004A76E1">
        <w:t>”</w:t>
      </w:r>
      <w:del w:id="110" w:author="annemarie" w:date="2019-02-28T09:52:00Z">
        <w:r w:rsidR="00C05E2D" w:rsidRPr="004A76E1" w:rsidDel="00527653">
          <w:delText>,</w:delText>
        </w:r>
      </w:del>
      <w:r w:rsidR="00C05E2D" w:rsidRPr="004A76E1">
        <w:t xml:space="preserve"> or</w:t>
      </w:r>
      <w:r>
        <w:t xml:space="preserve"> </w:t>
      </w:r>
      <w:r w:rsidR="00C05E2D" w:rsidRPr="004A76E1">
        <w:t>just plain “macros</w:t>
      </w:r>
      <w:ins w:id="111" w:author="annemarie" w:date="2019-02-28T09:52:00Z">
        <w:r w:rsidR="00527653">
          <w:t>.</w:t>
        </w:r>
      </w:ins>
      <w:r w:rsidR="00C05E2D" w:rsidRPr="004A76E1">
        <w:t>”</w:t>
      </w:r>
      <w:del w:id="112" w:author="annemarie" w:date="2019-02-28T09:53:00Z">
        <w:r w:rsidR="00C05E2D" w:rsidRPr="004A76E1" w:rsidDel="00527653">
          <w:delText>.</w:delText>
        </w:r>
      </w:del>
      <w:r w:rsidR="00C05E2D" w:rsidRPr="004A76E1">
        <w:t xml:space="preserve"> At their core, declarative macros allow you to write</w:t>
      </w:r>
      <w:r>
        <w:t xml:space="preserve"> </w:t>
      </w:r>
      <w:r w:rsidR="00C05E2D" w:rsidRPr="004A76E1">
        <w:t>something similar to a Rust</w:t>
      </w:r>
      <w:ins w:id="113" w:author="Carol Nichols" w:date="2019-03-08T16:10:00Z">
        <w:r w:rsidR="00522443">
          <w:t xml:space="preserve"> </w:t>
        </w:r>
      </w:ins>
      <w:del w:id="114" w:author="Carol Nichols" w:date="2019-03-08T16:10:00Z">
        <w:r w:rsidR="00C05E2D" w:rsidRPr="004A76E1" w:rsidDel="00522443">
          <w:delText> </w:delText>
        </w:r>
      </w:del>
      <w:r w:rsidR="00C05E2D" w:rsidRPr="004A76E1">
        <w:rPr>
          <w:rStyle w:val="Literal"/>
        </w:rPr>
        <w:t>match</w:t>
      </w:r>
      <w:del w:id="115" w:author="Carol Nichols" w:date="2019-03-08T16:10:00Z">
        <w:r w:rsidR="00C05E2D" w:rsidRPr="004A76E1" w:rsidDel="00FA6BF2">
          <w:delText> </w:delText>
        </w:r>
      </w:del>
      <w:ins w:id="116" w:author="Carol Nichols" w:date="2019-03-08T16:10:00Z">
        <w:r w:rsidR="00FA6BF2">
          <w:t xml:space="preserve"> </w:t>
        </w:r>
      </w:ins>
      <w:r w:rsidR="00C05E2D" w:rsidRPr="004A76E1">
        <w:t xml:space="preserve">expression. As discussed in </w:t>
      </w:r>
      <w:r w:rsidR="00C05E2D" w:rsidRPr="00527653">
        <w:rPr>
          <w:highlight w:val="yellow"/>
          <w:rPrChange w:id="117" w:author="annemarie" w:date="2019-02-28T09:55:00Z">
            <w:rPr/>
          </w:rPrChange>
        </w:rPr>
        <w:t>Chapter 6</w:t>
      </w:r>
      <w:r w:rsidR="00C05E2D" w:rsidRPr="004A76E1">
        <w:t>,</w:t>
      </w:r>
      <w:r>
        <w:t xml:space="preserve"> </w:t>
      </w:r>
      <w:r w:rsidR="00C05E2D" w:rsidRPr="004A76E1">
        <w:rPr>
          <w:rStyle w:val="Literal"/>
        </w:rPr>
        <w:t>match</w:t>
      </w:r>
      <w:del w:id="118" w:author="Carol Nichols" w:date="2019-03-08T16:10:00Z">
        <w:r w:rsidR="00C05E2D" w:rsidDel="00C72AA9">
          <w:delText> </w:delText>
        </w:r>
      </w:del>
      <w:ins w:id="119" w:author="Carol Nichols" w:date="2019-03-08T16:10:00Z">
        <w:r w:rsidR="00C72AA9">
          <w:t xml:space="preserve"> </w:t>
        </w:r>
      </w:ins>
      <w:r w:rsidR="00C05E2D">
        <w:t>expressions are control structures that take an expression, compare the</w:t>
      </w:r>
      <w:r>
        <w:t xml:space="preserve"> </w:t>
      </w:r>
      <w:r w:rsidR="00C05E2D">
        <w:t>resulting value of the expression to patterns, and then run the code associated</w:t>
      </w:r>
      <w:r>
        <w:t xml:space="preserve"> </w:t>
      </w:r>
      <w:r w:rsidR="00C05E2D">
        <w:t>with the matching pattern. Macros also compare a value to patterns that are</w:t>
      </w:r>
      <w:r>
        <w:t xml:space="preserve"> </w:t>
      </w:r>
      <w:r w:rsidR="00C05E2D">
        <w:t>associated with particular code</w:t>
      </w:r>
      <w:del w:id="120" w:author="annemarie" w:date="2019-02-28T09:54:00Z">
        <w:r w:rsidR="00C05E2D" w:rsidDel="00527653">
          <w:delText>;</w:delText>
        </w:r>
      </w:del>
      <w:ins w:id="121" w:author="annemarie" w:date="2019-02-28T09:54:00Z">
        <w:r w:rsidR="00527653">
          <w:t>:</w:t>
        </w:r>
      </w:ins>
      <w:r w:rsidR="00C05E2D">
        <w:t xml:space="preserve"> in this situation, the value is the literal</w:t>
      </w:r>
      <w:r>
        <w:t xml:space="preserve"> </w:t>
      </w:r>
      <w:r w:rsidR="00C05E2D">
        <w:t>Rust source code passed to the macro</w:t>
      </w:r>
      <w:del w:id="122" w:author="annemarie" w:date="2019-02-28T09:54:00Z">
        <w:r w:rsidR="00C05E2D" w:rsidDel="00527653">
          <w:delText>,</w:delText>
        </w:r>
      </w:del>
      <w:ins w:id="123" w:author="annemarie" w:date="2019-02-28T09:54:00Z">
        <w:r w:rsidR="00527653">
          <w:t>;</w:t>
        </w:r>
      </w:ins>
      <w:r w:rsidR="00C05E2D">
        <w:t xml:space="preserve"> the patterns are compared with the</w:t>
      </w:r>
      <w:r>
        <w:t xml:space="preserve"> </w:t>
      </w:r>
      <w:r w:rsidR="00C05E2D">
        <w:t>structure of that source code</w:t>
      </w:r>
      <w:del w:id="124" w:author="annemarie" w:date="2019-02-28T09:54:00Z">
        <w:r w:rsidR="00C05E2D" w:rsidDel="00527653">
          <w:delText>,</w:delText>
        </w:r>
      </w:del>
      <w:ins w:id="125" w:author="annemarie" w:date="2019-02-28T09:54:00Z">
        <w:r w:rsidR="00527653">
          <w:t>;</w:t>
        </w:r>
      </w:ins>
      <w:r w:rsidR="00C05E2D">
        <w:t xml:space="preserve"> and the code associated with each pattern, when</w:t>
      </w:r>
      <w:r>
        <w:t xml:space="preserve"> </w:t>
      </w:r>
      <w:r w:rsidR="00C05E2D">
        <w:t>matched, replaces the code passed to the macro. This all happens during</w:t>
      </w:r>
      <w:r>
        <w:t xml:space="preserve"> </w:t>
      </w:r>
      <w:r w:rsidR="00C05E2D">
        <w:t>compilation.</w:t>
      </w:r>
    </w:p>
    <w:p w14:paraId="1A367AB3" w14:textId="071FE4E7" w:rsidR="00C05E2D" w:rsidRDefault="00C05E2D" w:rsidP="004A76E1">
      <w:pPr>
        <w:pStyle w:val="Body"/>
      </w:pPr>
      <w:r>
        <w:t>To define a macro, you use the</w:t>
      </w:r>
      <w:ins w:id="126" w:author="Carol Nichols" w:date="2019-03-08T16:10:00Z">
        <w:r w:rsidR="00524C87">
          <w:t xml:space="preserve"> </w:t>
        </w:r>
      </w:ins>
      <w:del w:id="127" w:author="Carol Nichols" w:date="2019-03-08T16:10:00Z">
        <w:r w:rsidDel="00524C87">
          <w:delText> </w:delText>
        </w:r>
      </w:del>
      <w:r w:rsidRPr="004A76E1">
        <w:rPr>
          <w:rStyle w:val="Literal"/>
        </w:rPr>
        <w:t>macro_rules!</w:t>
      </w:r>
      <w:del w:id="128" w:author="Carol Nichols" w:date="2019-03-08T16:11:00Z">
        <w:r w:rsidRPr="004A76E1" w:rsidDel="000018E1">
          <w:delText> </w:delText>
        </w:r>
      </w:del>
      <w:ins w:id="129" w:author="Carol Nichols" w:date="2019-03-08T16:11:00Z">
        <w:r w:rsidR="000018E1">
          <w:t xml:space="preserve"> </w:t>
        </w:r>
      </w:ins>
      <w:r w:rsidRPr="004A76E1">
        <w:t>construct. Let’s explore how to</w:t>
      </w:r>
      <w:r w:rsidR="005B32CD">
        <w:t xml:space="preserve"> </w:t>
      </w:r>
      <w:r w:rsidRPr="004A76E1">
        <w:t>use</w:t>
      </w:r>
      <w:ins w:id="130" w:author="Carol Nichols" w:date="2019-03-08T16:11:00Z">
        <w:r w:rsidR="00ED7484">
          <w:t xml:space="preserve"> </w:t>
        </w:r>
      </w:ins>
      <w:del w:id="131" w:author="Carol Nichols" w:date="2019-03-08T16:11:00Z">
        <w:r w:rsidRPr="004A76E1" w:rsidDel="00ED7484">
          <w:delText> </w:delText>
        </w:r>
      </w:del>
      <w:r w:rsidRPr="004A76E1">
        <w:rPr>
          <w:rStyle w:val="Literal"/>
        </w:rPr>
        <w:t>macro_rules!</w:t>
      </w:r>
      <w:del w:id="132" w:author="Carol Nichols" w:date="2019-03-08T16:11:00Z">
        <w:r w:rsidRPr="004A76E1" w:rsidDel="00976D7A">
          <w:delText> </w:delText>
        </w:r>
      </w:del>
      <w:ins w:id="133" w:author="Carol Nichols" w:date="2019-03-08T16:11:00Z">
        <w:r w:rsidR="00976D7A">
          <w:t xml:space="preserve"> </w:t>
        </w:r>
      </w:ins>
      <w:r w:rsidRPr="004A76E1">
        <w:t>by looking at how the</w:t>
      </w:r>
      <w:ins w:id="134" w:author="Carol Nichols" w:date="2019-03-08T16:11:00Z">
        <w:r w:rsidR="003D34AE">
          <w:t xml:space="preserve"> </w:t>
        </w:r>
      </w:ins>
      <w:del w:id="135" w:author="Carol Nichols" w:date="2019-03-08T16:11:00Z">
        <w:r w:rsidRPr="004A76E1" w:rsidDel="003D34AE">
          <w:delText> </w:delText>
        </w:r>
      </w:del>
      <w:r w:rsidRPr="004A76E1">
        <w:rPr>
          <w:rStyle w:val="Literal"/>
        </w:rPr>
        <w:t>vec!</w:t>
      </w:r>
      <w:del w:id="136" w:author="Carol Nichols" w:date="2019-03-08T16:11:00Z">
        <w:r w:rsidRPr="004A76E1" w:rsidDel="002B2910">
          <w:delText> </w:delText>
        </w:r>
      </w:del>
      <w:ins w:id="137" w:author="Carol Nichols" w:date="2019-03-08T16:11:00Z">
        <w:r w:rsidR="002B2910">
          <w:t xml:space="preserve"> </w:t>
        </w:r>
      </w:ins>
      <w:r w:rsidRPr="004A76E1">
        <w:t xml:space="preserve">macro is defined. </w:t>
      </w:r>
      <w:r w:rsidRPr="00527653">
        <w:rPr>
          <w:highlight w:val="yellow"/>
          <w:rPrChange w:id="138" w:author="annemarie" w:date="2019-02-28T09:55:00Z">
            <w:rPr/>
          </w:rPrChange>
        </w:rPr>
        <w:t>Chapter 8</w:t>
      </w:r>
      <w:r w:rsidR="005B32CD">
        <w:t xml:space="preserve"> </w:t>
      </w:r>
      <w:r w:rsidRPr="004A76E1">
        <w:t>covered how we can use the</w:t>
      </w:r>
      <w:ins w:id="139" w:author="Carol Nichols" w:date="2019-03-08T16:11:00Z">
        <w:r w:rsidR="00FB2100">
          <w:t xml:space="preserve"> </w:t>
        </w:r>
      </w:ins>
      <w:del w:id="140" w:author="Carol Nichols" w:date="2019-03-08T16:11:00Z">
        <w:r w:rsidRPr="004A76E1" w:rsidDel="00FB2100">
          <w:delText> </w:delText>
        </w:r>
      </w:del>
      <w:r w:rsidRPr="004A76E1">
        <w:rPr>
          <w:rStyle w:val="Literal"/>
        </w:rPr>
        <w:t>vec!</w:t>
      </w:r>
      <w:del w:id="141" w:author="Carol Nichols" w:date="2019-03-08T16:11:00Z">
        <w:r w:rsidDel="00DD73C4">
          <w:delText> </w:delText>
        </w:r>
      </w:del>
      <w:ins w:id="142" w:author="Carol Nichols" w:date="2019-03-08T16:11:00Z">
        <w:r w:rsidR="00DD73C4">
          <w:t xml:space="preserve"> </w:t>
        </w:r>
      </w:ins>
      <w:r>
        <w:t>macro to create a new vector with particular</w:t>
      </w:r>
      <w:r w:rsidR="005B32CD">
        <w:t xml:space="preserve"> </w:t>
      </w:r>
      <w:r>
        <w:t xml:space="preserve">values. For example, the following macro creates a new vector </w:t>
      </w:r>
      <w:del w:id="143" w:author="annemarie" w:date="2019-02-28T09:55:00Z">
        <w:r w:rsidDel="00527653">
          <w:delText>with</w:delText>
        </w:r>
      </w:del>
      <w:ins w:id="144" w:author="annemarie" w:date="2019-02-28T09:55:00Z">
        <w:r w:rsidR="00527653">
          <w:t>containing</w:t>
        </w:r>
      </w:ins>
      <w:r>
        <w:t xml:space="preserve"> three</w:t>
      </w:r>
      <w:r w:rsidR="005B32CD">
        <w:t xml:space="preserve"> </w:t>
      </w:r>
      <w:r>
        <w:t>integers</w:t>
      </w:r>
      <w:del w:id="145" w:author="annemarie" w:date="2019-02-28T09:55:00Z">
        <w:r w:rsidDel="00527653">
          <w:delText xml:space="preserve"> inside</w:delText>
        </w:r>
      </w:del>
      <w:r>
        <w:t>:</w:t>
      </w:r>
    </w:p>
    <w:p w14:paraId="370DE2C5" w14:textId="77777777" w:rsidR="00C05E2D" w:rsidRPr="004A76E1" w:rsidRDefault="00C05E2D" w:rsidP="00712115">
      <w:pPr>
        <w:pStyle w:val="CodeSingle"/>
      </w:pPr>
      <w:r w:rsidRPr="004A76E1">
        <w:t>let v: Vec&lt;u32&gt; = vec![1, 2, 3];</w:t>
      </w:r>
    </w:p>
    <w:p w14:paraId="2AC16CD2" w14:textId="4C41F861" w:rsidR="00C05E2D" w:rsidRDefault="00C05E2D" w:rsidP="004A76E1">
      <w:pPr>
        <w:pStyle w:val="Body"/>
      </w:pPr>
      <w:r w:rsidRPr="004A76E1">
        <w:t>We could also use the</w:t>
      </w:r>
      <w:ins w:id="146" w:author="Carol Nichols" w:date="2019-03-08T16:11:00Z">
        <w:r w:rsidR="004B7332">
          <w:t xml:space="preserve"> </w:t>
        </w:r>
      </w:ins>
      <w:del w:id="147" w:author="Carol Nichols" w:date="2019-03-08T16:11:00Z">
        <w:r w:rsidRPr="004A76E1" w:rsidDel="004B7332">
          <w:delText> </w:delText>
        </w:r>
      </w:del>
      <w:r w:rsidRPr="004A76E1">
        <w:rPr>
          <w:rStyle w:val="Literal"/>
        </w:rPr>
        <w:t>vec!</w:t>
      </w:r>
      <w:del w:id="148" w:author="Carol Nichols" w:date="2019-03-08T16:11:00Z">
        <w:r w:rsidDel="000825F4">
          <w:delText> </w:delText>
        </w:r>
      </w:del>
      <w:ins w:id="149" w:author="Carol Nichols" w:date="2019-03-08T16:11:00Z">
        <w:r w:rsidR="000825F4">
          <w:t xml:space="preserve"> </w:t>
        </w:r>
      </w:ins>
      <w:r>
        <w:t>macro to make a vector of two integers or a vector</w:t>
      </w:r>
      <w:r w:rsidR="005B32CD">
        <w:t xml:space="preserve"> </w:t>
      </w:r>
      <w:r>
        <w:t>of five string slices. We wouldn’t be able to use a function to do the same</w:t>
      </w:r>
      <w:r w:rsidR="005B32CD">
        <w:t xml:space="preserve"> </w:t>
      </w:r>
      <w:r>
        <w:t>because we wouldn’t know the number or type of values up front.</w:t>
      </w:r>
    </w:p>
    <w:p w14:paraId="5978722E" w14:textId="287968DC" w:rsidR="00C05E2D" w:rsidRDefault="00C05E2D" w:rsidP="004A76E1">
      <w:pPr>
        <w:pStyle w:val="Body"/>
        <w:rPr>
          <w:ins w:id="150" w:author="Liz" w:date="2019-02-25T17:12:00Z"/>
        </w:rPr>
      </w:pPr>
      <w:del w:id="151" w:author="annemarie" w:date="2019-02-28T09:57:00Z">
        <w:r w:rsidDel="00A3268C">
          <w:delText xml:space="preserve">Let’s look at </w:delText>
        </w:r>
      </w:del>
      <w:ins w:id="152" w:author="annemarie" w:date="2019-02-28T09:57:00Z">
        <w:r w:rsidR="00A3268C">
          <w:t xml:space="preserve">Listing 19-36 shows </w:t>
        </w:r>
      </w:ins>
      <w:r>
        <w:t>a slightly simplified definition of the</w:t>
      </w:r>
      <w:ins w:id="153" w:author="Carol Nichols" w:date="2019-03-08T16:11:00Z">
        <w:r w:rsidR="00A258DA">
          <w:t xml:space="preserve"> </w:t>
        </w:r>
      </w:ins>
      <w:del w:id="154" w:author="Carol Nichols" w:date="2019-03-08T16:11:00Z">
        <w:r w:rsidDel="00A258DA">
          <w:delText> </w:delText>
        </w:r>
      </w:del>
      <w:r w:rsidRPr="004A76E1">
        <w:rPr>
          <w:rStyle w:val="Literal"/>
        </w:rPr>
        <w:t>vec!</w:t>
      </w:r>
      <w:del w:id="155" w:author="Carol Nichols" w:date="2019-03-08T16:12:00Z">
        <w:r w:rsidDel="005F2D9A">
          <w:delText> </w:delText>
        </w:r>
      </w:del>
      <w:ins w:id="156" w:author="Carol Nichols" w:date="2019-03-08T16:12:00Z">
        <w:r w:rsidR="005F2D9A">
          <w:t xml:space="preserve"> </w:t>
        </w:r>
      </w:ins>
      <w:r>
        <w:t>macro</w:t>
      </w:r>
      <w:del w:id="157" w:author="annemarie" w:date="2019-02-28T09:57:00Z">
        <w:r w:rsidDel="00A3268C">
          <w:delText xml:space="preserve"> in Listing</w:delText>
        </w:r>
        <w:r w:rsidR="005B32CD" w:rsidDel="00A3268C">
          <w:delText xml:space="preserve"> </w:delText>
        </w:r>
        <w:r w:rsidDel="00A3268C">
          <w:delText>19-36</w:delText>
        </w:r>
      </w:del>
      <w:r>
        <w:t>.</w:t>
      </w:r>
    </w:p>
    <w:p w14:paraId="7CC129E5" w14:textId="77777777" w:rsidR="00C5338C" w:rsidRDefault="00C5338C" w:rsidP="00712115">
      <w:pPr>
        <w:pStyle w:val="ProductionDirective"/>
      </w:pPr>
      <w:commentRangeStart w:id="158"/>
      <w:ins w:id="159" w:author="Liz" w:date="2019-02-25T17:12:00Z">
        <w:r>
          <w:t>au: please check my added wingdings here</w:t>
        </w:r>
      </w:ins>
      <w:commentRangeEnd w:id="158"/>
      <w:r w:rsidR="002B3A72">
        <w:rPr>
          <w:rStyle w:val="CommentReference"/>
          <w:smallCaps w:val="0"/>
          <w:color w:val="auto"/>
        </w:rPr>
        <w:commentReference w:id="158"/>
      </w:r>
    </w:p>
    <w:p w14:paraId="19713892" w14:textId="77777777" w:rsidR="00C05E2D" w:rsidRDefault="00C05E2D" w:rsidP="00712115">
      <w:pPr>
        <w:pStyle w:val="ProductionDirective"/>
      </w:pPr>
      <w:r>
        <w:t>Filename: src/lib.rs</w:t>
      </w:r>
    </w:p>
    <w:p w14:paraId="2793EE9D" w14:textId="77777777" w:rsidR="00C05E2D" w:rsidRPr="004A76E1" w:rsidRDefault="006B7FD8" w:rsidP="00712115">
      <w:pPr>
        <w:pStyle w:val="CodeA"/>
      </w:pPr>
      <w:ins w:id="160" w:author="Liz" w:date="2019-02-27T15:18:00Z">
        <w:r w:rsidRPr="00E03ADC">
          <w:rPr>
            <w:rStyle w:val="Wingdings"/>
          </w:rPr>
          <w:lastRenderedPageBreak/>
          <w:t></w:t>
        </w:r>
      </w:ins>
      <w:ins w:id="161" w:author="Liz" w:date="2019-02-27T15:19:00Z">
        <w:r w:rsidRPr="00712115">
          <w:t xml:space="preserve"> </w:t>
        </w:r>
      </w:ins>
      <w:r w:rsidR="00C05E2D" w:rsidRPr="004A76E1">
        <w:t>#[macro_export]</w:t>
      </w:r>
    </w:p>
    <w:p w14:paraId="7135D200" w14:textId="77777777" w:rsidR="00C05E2D" w:rsidRPr="004A76E1" w:rsidRDefault="006B7FD8" w:rsidP="004A76E1">
      <w:pPr>
        <w:pStyle w:val="CodeB"/>
      </w:pPr>
      <w:ins w:id="162" w:author="Liz" w:date="2019-02-27T15:19:00Z">
        <w:r w:rsidRPr="00E03ADC">
          <w:rPr>
            <w:rStyle w:val="Wingdings"/>
          </w:rPr>
          <w:t></w:t>
        </w:r>
        <w:r w:rsidRPr="00712115">
          <w:t xml:space="preserve"> </w:t>
        </w:r>
      </w:ins>
      <w:r w:rsidR="00C05E2D" w:rsidRPr="004A76E1">
        <w:t>macro_rules! vec {</w:t>
      </w:r>
    </w:p>
    <w:p w14:paraId="38C64974" w14:textId="77777777" w:rsidR="00C05E2D" w:rsidRPr="004A76E1" w:rsidRDefault="00C05E2D" w:rsidP="004A76E1">
      <w:pPr>
        <w:pStyle w:val="CodeB"/>
      </w:pPr>
      <w:r w:rsidRPr="004A76E1">
        <w:t xml:space="preserve">   </w:t>
      </w:r>
      <w:ins w:id="163" w:author="Liz" w:date="2019-02-27T15:19:00Z">
        <w:r w:rsidR="006B7FD8">
          <w:t xml:space="preserve"> </w:t>
        </w:r>
        <w:r w:rsidR="006B7FD8" w:rsidRPr="00E03ADC">
          <w:rPr>
            <w:rStyle w:val="Wingdings"/>
          </w:rPr>
          <w:t></w:t>
        </w:r>
      </w:ins>
      <w:r w:rsidRPr="004A76E1">
        <w:t xml:space="preserve"> ( $( $x:expr ),* ) =&gt; {</w:t>
      </w:r>
    </w:p>
    <w:p w14:paraId="29FCBFEF" w14:textId="77777777" w:rsidR="00C05E2D" w:rsidRPr="004A76E1" w:rsidRDefault="00C05E2D" w:rsidP="004A76E1">
      <w:pPr>
        <w:pStyle w:val="CodeB"/>
      </w:pPr>
      <w:r w:rsidRPr="004A76E1">
        <w:t xml:space="preserve">        {</w:t>
      </w:r>
    </w:p>
    <w:p w14:paraId="605BF0AA" w14:textId="77777777" w:rsidR="00C05E2D" w:rsidRPr="004A76E1" w:rsidRDefault="00C05E2D" w:rsidP="004A76E1">
      <w:pPr>
        <w:pStyle w:val="CodeB"/>
      </w:pPr>
      <w:r w:rsidRPr="004A76E1">
        <w:t xml:space="preserve">            let mut temp_vec = Vec::new();</w:t>
      </w:r>
    </w:p>
    <w:p w14:paraId="422C967B" w14:textId="77777777" w:rsidR="00C05E2D" w:rsidRPr="004A76E1" w:rsidRDefault="00C05E2D" w:rsidP="004A76E1">
      <w:pPr>
        <w:pStyle w:val="CodeB"/>
      </w:pPr>
      <w:r w:rsidRPr="004A76E1">
        <w:t xml:space="preserve">            </w:t>
      </w:r>
      <w:ins w:id="164" w:author="Liz" w:date="2019-02-27T15:19:00Z">
        <w:r w:rsidR="006B7FD8" w:rsidRPr="00712115">
          <w:rPr>
            <w:rStyle w:val="Wingdings"/>
          </w:rPr>
          <w:t></w:t>
        </w:r>
        <w:r w:rsidR="006B7FD8">
          <w:t xml:space="preserve"> </w:t>
        </w:r>
      </w:ins>
      <w:r w:rsidRPr="004A76E1">
        <w:t>$(</w:t>
      </w:r>
    </w:p>
    <w:p w14:paraId="4395B5AA" w14:textId="77777777" w:rsidR="00C05E2D" w:rsidRPr="004A76E1" w:rsidRDefault="00C05E2D" w:rsidP="004A76E1">
      <w:pPr>
        <w:pStyle w:val="CodeB"/>
      </w:pPr>
      <w:r w:rsidRPr="004A76E1">
        <w:t xml:space="preserve">                </w:t>
      </w:r>
      <w:ins w:id="165" w:author="Liz" w:date="2019-02-27T15:19:00Z">
        <w:r w:rsidR="006B7FD8" w:rsidRPr="00712115">
          <w:rPr>
            <w:rStyle w:val="Wingdings"/>
          </w:rPr>
          <w:t></w:t>
        </w:r>
      </w:ins>
      <w:ins w:id="166" w:author="Liz" w:date="2019-02-25T17:12:00Z">
        <w:r w:rsidR="00C5338C" w:rsidRPr="004A76E1">
          <w:t xml:space="preserve"> </w:t>
        </w:r>
      </w:ins>
      <w:r w:rsidRPr="004A76E1">
        <w:t>temp_vec.push($x</w:t>
      </w:r>
      <w:ins w:id="167" w:author="Liz" w:date="2019-02-27T15:21:00Z">
        <w:r w:rsidR="006B7FD8" w:rsidRPr="00E03ADC">
          <w:rPr>
            <w:rStyle w:val="Wingdings"/>
          </w:rPr>
          <w:t></w:t>
        </w:r>
      </w:ins>
      <w:r w:rsidRPr="004A76E1">
        <w:t>);</w:t>
      </w:r>
    </w:p>
    <w:p w14:paraId="61671173" w14:textId="77777777" w:rsidR="00C05E2D" w:rsidRPr="004A76E1" w:rsidRDefault="00C05E2D" w:rsidP="004A76E1">
      <w:pPr>
        <w:pStyle w:val="CodeB"/>
      </w:pPr>
      <w:r w:rsidRPr="004A76E1">
        <w:t xml:space="preserve">            )*</w:t>
      </w:r>
    </w:p>
    <w:p w14:paraId="4A1548AF" w14:textId="77777777" w:rsidR="00C05E2D" w:rsidRPr="004A76E1" w:rsidRDefault="00C05E2D" w:rsidP="004A76E1">
      <w:pPr>
        <w:pStyle w:val="CodeB"/>
      </w:pPr>
      <w:r w:rsidRPr="004A76E1">
        <w:t xml:space="preserve">           </w:t>
      </w:r>
      <w:ins w:id="168" w:author="Liz" w:date="2019-02-27T15:22:00Z">
        <w:r w:rsidR="006B7FD8" w:rsidRPr="00712115">
          <w:rPr>
            <w:rStyle w:val="Wingdings"/>
          </w:rPr>
          <w:t></w:t>
        </w:r>
      </w:ins>
      <w:ins w:id="169" w:author="Liz" w:date="2019-02-27T15:19:00Z">
        <w:r w:rsidR="006B7FD8">
          <w:t xml:space="preserve"> </w:t>
        </w:r>
      </w:ins>
      <w:r w:rsidRPr="004A76E1">
        <w:t xml:space="preserve"> temp_vec</w:t>
      </w:r>
    </w:p>
    <w:p w14:paraId="2D924E99" w14:textId="77777777" w:rsidR="00C05E2D" w:rsidRPr="004A76E1" w:rsidRDefault="00C05E2D" w:rsidP="004A76E1">
      <w:pPr>
        <w:pStyle w:val="CodeB"/>
      </w:pPr>
      <w:r w:rsidRPr="004A76E1">
        <w:t xml:space="preserve">        }</w:t>
      </w:r>
    </w:p>
    <w:p w14:paraId="60DE0212" w14:textId="77777777" w:rsidR="00C05E2D" w:rsidRPr="004A76E1" w:rsidRDefault="00C05E2D" w:rsidP="004A76E1">
      <w:pPr>
        <w:pStyle w:val="CodeB"/>
      </w:pPr>
      <w:r w:rsidRPr="004A76E1">
        <w:t xml:space="preserve">    };</w:t>
      </w:r>
    </w:p>
    <w:p w14:paraId="4002591C" w14:textId="77777777" w:rsidR="00C05E2D" w:rsidRPr="004A76E1" w:rsidRDefault="00C05E2D" w:rsidP="00712115">
      <w:pPr>
        <w:pStyle w:val="CodeC"/>
      </w:pPr>
      <w:r w:rsidRPr="004A76E1">
        <w:t>}</w:t>
      </w:r>
    </w:p>
    <w:p w14:paraId="35216894" w14:textId="76E7F7FC" w:rsidR="00C05E2D" w:rsidRDefault="00C05E2D" w:rsidP="00712115">
      <w:pPr>
        <w:pStyle w:val="Listing"/>
      </w:pPr>
      <w:r w:rsidRPr="004A76E1">
        <w:t>Listing 19-36: A simplified version of the</w:t>
      </w:r>
      <w:ins w:id="170" w:author="Carol Nichols" w:date="2019-03-08T16:12:00Z">
        <w:r w:rsidR="00866F35">
          <w:t xml:space="preserve"> </w:t>
        </w:r>
      </w:ins>
      <w:del w:id="171" w:author="Carol Nichols" w:date="2019-03-08T16:12:00Z">
        <w:r w:rsidRPr="004A76E1" w:rsidDel="00866F35">
          <w:delText> </w:delText>
        </w:r>
      </w:del>
      <w:r w:rsidRPr="004A76E1">
        <w:rPr>
          <w:rStyle w:val="Literal"/>
        </w:rPr>
        <w:t>vec!</w:t>
      </w:r>
      <w:del w:id="172" w:author="Carol Nichols" w:date="2019-03-08T16:12:00Z">
        <w:r w:rsidDel="00866F35">
          <w:delText> </w:delText>
        </w:r>
      </w:del>
      <w:ins w:id="173" w:author="Carol Nichols" w:date="2019-03-08T16:12:00Z">
        <w:r w:rsidR="00866F35">
          <w:t xml:space="preserve"> </w:t>
        </w:r>
      </w:ins>
      <w:r>
        <w:t>macro definition</w:t>
      </w:r>
    </w:p>
    <w:p w14:paraId="5DB5D4B3" w14:textId="7241E67F" w:rsidR="00C05E2D" w:rsidRDefault="00C05E2D" w:rsidP="00712115">
      <w:pPr>
        <w:pStyle w:val="Note"/>
      </w:pPr>
      <w:r w:rsidRPr="009F2858">
        <w:t>Note</w:t>
      </w:r>
      <w:del w:id="174" w:author="annemarie" w:date="2019-02-28T09:57:00Z">
        <w:r w:rsidRPr="009F2858" w:rsidDel="00E71CBE">
          <w:delText xml:space="preserve">: </w:delText>
        </w:r>
      </w:del>
      <w:ins w:id="175" w:author="annemarie" w:date="2019-02-28T09:57:00Z">
        <w:r w:rsidR="00E71CBE">
          <w:tab/>
        </w:r>
      </w:ins>
      <w:r w:rsidRPr="009F2858">
        <w:t>The actual definition of the</w:t>
      </w:r>
      <w:ins w:id="176" w:author="Carol Nichols" w:date="2019-03-08T16:12:00Z">
        <w:r w:rsidR="00CF7280">
          <w:t xml:space="preserve"> </w:t>
        </w:r>
      </w:ins>
      <w:del w:id="177" w:author="Carol Nichols" w:date="2019-03-08T16:12:00Z">
        <w:r w:rsidRPr="009F2858" w:rsidDel="00CF7280">
          <w:delText> </w:delText>
        </w:r>
      </w:del>
      <w:r w:rsidRPr="004A76E1">
        <w:rPr>
          <w:rStyle w:val="Literal"/>
        </w:rPr>
        <w:t>vec!</w:t>
      </w:r>
      <w:del w:id="178" w:author="Carol Nichols" w:date="2019-03-08T16:12:00Z">
        <w:r w:rsidDel="00FF4F0A">
          <w:delText> </w:delText>
        </w:r>
      </w:del>
      <w:ins w:id="179" w:author="Carol Nichols" w:date="2019-03-08T16:12:00Z">
        <w:r w:rsidR="00FF4F0A">
          <w:t xml:space="preserve"> </w:t>
        </w:r>
      </w:ins>
      <w:r>
        <w:t>macro in the standard library</w:t>
      </w:r>
      <w:r w:rsidR="005B32CD">
        <w:t xml:space="preserve"> </w:t>
      </w:r>
      <w:r>
        <w:t>includes code to preallocate the correct amount of memory up front. That code</w:t>
      </w:r>
      <w:r w:rsidR="005B32CD">
        <w:t xml:space="preserve"> </w:t>
      </w:r>
      <w:r>
        <w:t>is an optimization that we don’t include here to make the example simpler.</w:t>
      </w:r>
    </w:p>
    <w:p w14:paraId="23ADB630" w14:textId="686A7EF3" w:rsidR="00C05E2D" w:rsidRDefault="00C05E2D" w:rsidP="004A76E1">
      <w:pPr>
        <w:pStyle w:val="Body"/>
      </w:pPr>
      <w:r w:rsidRPr="004A76E1">
        <w:t>The</w:t>
      </w:r>
      <w:ins w:id="180" w:author="Carol Nichols" w:date="2019-03-08T16:12:00Z">
        <w:r w:rsidR="00387997">
          <w:t xml:space="preserve"> </w:t>
        </w:r>
      </w:ins>
      <w:del w:id="181" w:author="Carol Nichols" w:date="2019-03-08T16:12:00Z">
        <w:r w:rsidRPr="004A76E1" w:rsidDel="00387997">
          <w:delText> </w:delText>
        </w:r>
      </w:del>
      <w:r w:rsidRPr="004A76E1">
        <w:rPr>
          <w:rStyle w:val="Literal"/>
        </w:rPr>
        <w:t>#[macro_export]</w:t>
      </w:r>
      <w:del w:id="182" w:author="Carol Nichols" w:date="2019-03-08T16:13:00Z">
        <w:r w:rsidDel="00CC7BFD">
          <w:delText> </w:delText>
        </w:r>
      </w:del>
      <w:ins w:id="183" w:author="Carol Nichols" w:date="2019-03-08T16:13:00Z">
        <w:r w:rsidR="00CC7BFD">
          <w:t xml:space="preserve"> </w:t>
        </w:r>
      </w:ins>
      <w:r>
        <w:t xml:space="preserve">annotation </w:t>
      </w:r>
      <w:ins w:id="184" w:author="Liz" w:date="2019-02-27T15:20:00Z">
        <w:r w:rsidR="006B7FD8" w:rsidRPr="00E03ADC">
          <w:rPr>
            <w:rStyle w:val="Wingdings"/>
          </w:rPr>
          <w:t></w:t>
        </w:r>
        <w:r w:rsidR="006B7FD8" w:rsidRPr="004A76E1">
          <w:t xml:space="preserve"> </w:t>
        </w:r>
      </w:ins>
      <w:r>
        <w:t>indicates that this macro should be made</w:t>
      </w:r>
      <w:r w:rsidR="005B32CD">
        <w:t xml:space="preserve"> </w:t>
      </w:r>
      <w:r>
        <w:t>available whenever the crate in which the macro is defined is brought into</w:t>
      </w:r>
      <w:r w:rsidR="005B32CD">
        <w:t xml:space="preserve"> </w:t>
      </w:r>
      <w:r>
        <w:t>scope. Without this annotation, the macro can’t be brought into scope.</w:t>
      </w:r>
      <w:ins w:id="185" w:author="Liz" w:date="2019-02-25T17:10:00Z">
        <w:r w:rsidR="00C5338C">
          <w:t xml:space="preserve"> </w:t>
        </w:r>
      </w:ins>
    </w:p>
    <w:p w14:paraId="5A331D23" w14:textId="5D237F69" w:rsidR="00C05E2D" w:rsidRDefault="00C05E2D" w:rsidP="004A76E1">
      <w:pPr>
        <w:pStyle w:val="Body"/>
      </w:pPr>
      <w:r>
        <w:t>We then start the macro definition with</w:t>
      </w:r>
      <w:ins w:id="186" w:author="Carol Nichols" w:date="2019-03-08T16:13:00Z">
        <w:r w:rsidR="001A1ECC">
          <w:t xml:space="preserve"> </w:t>
        </w:r>
      </w:ins>
      <w:del w:id="187" w:author="Carol Nichols" w:date="2019-03-08T16:13:00Z">
        <w:r w:rsidDel="001A1ECC">
          <w:delText> </w:delText>
        </w:r>
      </w:del>
      <w:r w:rsidRPr="004A76E1">
        <w:rPr>
          <w:rStyle w:val="Literal"/>
        </w:rPr>
        <w:t>macro_rules!</w:t>
      </w:r>
      <w:del w:id="188" w:author="Carol Nichols" w:date="2019-03-08T16:13:00Z">
        <w:r w:rsidRPr="004A76E1" w:rsidDel="00C843EB">
          <w:delText> </w:delText>
        </w:r>
      </w:del>
      <w:ins w:id="189" w:author="Liz" w:date="2019-02-25T17:10:00Z">
        <w:del w:id="190" w:author="Carol Nichols" w:date="2019-03-08T16:13:00Z">
          <w:r w:rsidR="00C5338C" w:rsidRPr="004A76E1" w:rsidDel="00873EB7">
            <w:delText xml:space="preserve"> </w:delText>
          </w:r>
        </w:del>
      </w:ins>
      <w:ins w:id="191" w:author="Carol Nichols" w:date="2019-03-08T16:13:00Z">
        <w:r w:rsidR="00873EB7">
          <w:t xml:space="preserve"> </w:t>
        </w:r>
      </w:ins>
      <w:r w:rsidRPr="004A76E1">
        <w:t>and the name of the</w:t>
      </w:r>
      <w:r w:rsidR="005B32CD">
        <w:t xml:space="preserve"> </w:t>
      </w:r>
      <w:r w:rsidRPr="004A76E1">
        <w:t>macro we’re defining</w:t>
      </w:r>
      <w:ins w:id="192" w:author="Carol Nichols" w:date="2019-03-08T16:13:00Z">
        <w:r w:rsidR="00D5101D">
          <w:t xml:space="preserve"> </w:t>
        </w:r>
      </w:ins>
      <w:del w:id="193" w:author="Carol Nichols" w:date="2019-03-08T16:13:00Z">
        <w:r w:rsidRPr="004A76E1" w:rsidDel="00D5101D">
          <w:delText> </w:delText>
        </w:r>
      </w:del>
      <w:r w:rsidRPr="004A76E1">
        <w:rPr>
          <w:rStyle w:val="EmphasisItalic"/>
        </w:rPr>
        <w:t>without</w:t>
      </w:r>
      <w:del w:id="194" w:author="Carol Nichols" w:date="2019-03-08T16:13:00Z">
        <w:r w:rsidRPr="004A76E1" w:rsidDel="00247918">
          <w:delText> </w:delText>
        </w:r>
      </w:del>
      <w:ins w:id="195" w:author="Carol Nichols" w:date="2019-03-08T16:13:00Z">
        <w:r w:rsidR="00247918">
          <w:t xml:space="preserve"> </w:t>
        </w:r>
      </w:ins>
      <w:r w:rsidRPr="004A76E1">
        <w:t>the exclamation mark</w:t>
      </w:r>
      <w:ins w:id="196" w:author="Liz" w:date="2019-02-27T15:20:00Z">
        <w:r w:rsidR="006B7FD8" w:rsidRPr="00905425">
          <w:rPr>
            <w:rPrChange w:id="197" w:author="Carol Nichols" w:date="2019-03-08T16:14:00Z">
              <w:rPr>
                <w:rStyle w:val="Literal"/>
              </w:rPr>
            </w:rPrChange>
          </w:rPr>
          <w:t xml:space="preserve"> </w:t>
        </w:r>
        <w:r w:rsidR="006B7FD8" w:rsidRPr="00E03ADC">
          <w:rPr>
            <w:rStyle w:val="Wingdings"/>
          </w:rPr>
          <w:t></w:t>
        </w:r>
      </w:ins>
      <w:r w:rsidRPr="004A76E1">
        <w:t>. The name, in this case</w:t>
      </w:r>
      <w:r w:rsidR="005B32CD">
        <w:t xml:space="preserve"> </w:t>
      </w:r>
      <w:r w:rsidRPr="004A76E1">
        <w:rPr>
          <w:rStyle w:val="Literal"/>
        </w:rPr>
        <w:t>vec</w:t>
      </w:r>
      <w:r>
        <w:t>, is followed by curly brackets denoting the body of the macro definition.</w:t>
      </w:r>
    </w:p>
    <w:p w14:paraId="75F1AF6A" w14:textId="299590F3" w:rsidR="00C05E2D" w:rsidRDefault="00C05E2D" w:rsidP="004A76E1">
      <w:pPr>
        <w:pStyle w:val="Body"/>
      </w:pPr>
      <w:r>
        <w:t>The structure in the</w:t>
      </w:r>
      <w:ins w:id="198" w:author="Carol Nichols" w:date="2019-03-08T16:13:00Z">
        <w:r w:rsidR="00E8319E">
          <w:t xml:space="preserve"> </w:t>
        </w:r>
      </w:ins>
      <w:del w:id="199" w:author="Carol Nichols" w:date="2019-03-08T16:13:00Z">
        <w:r w:rsidDel="00E8319E">
          <w:delText> </w:delText>
        </w:r>
      </w:del>
      <w:r w:rsidRPr="004A76E1">
        <w:rPr>
          <w:rStyle w:val="Literal"/>
        </w:rPr>
        <w:t>vec!</w:t>
      </w:r>
      <w:del w:id="200" w:author="Carol Nichols" w:date="2019-03-08T16:13:00Z">
        <w:r w:rsidRPr="004A76E1" w:rsidDel="00796984">
          <w:delText> </w:delText>
        </w:r>
      </w:del>
      <w:ins w:id="201" w:author="Carol Nichols" w:date="2019-03-08T16:13:00Z">
        <w:r w:rsidR="00796984">
          <w:t xml:space="preserve"> </w:t>
        </w:r>
      </w:ins>
      <w:r w:rsidRPr="004A76E1">
        <w:t>body is similar to the structure of a</w:t>
      </w:r>
      <w:ins w:id="202" w:author="Carol Nichols" w:date="2019-03-08T16:13:00Z">
        <w:r w:rsidR="00BF58BA">
          <w:t xml:space="preserve"> </w:t>
        </w:r>
      </w:ins>
      <w:del w:id="203" w:author="Carol Nichols" w:date="2019-03-08T16:13:00Z">
        <w:r w:rsidRPr="004A76E1" w:rsidDel="00BF58BA">
          <w:delText> </w:delText>
        </w:r>
      </w:del>
      <w:r w:rsidRPr="004A76E1">
        <w:rPr>
          <w:rStyle w:val="Literal"/>
        </w:rPr>
        <w:t>match</w:t>
      </w:r>
      <w:r w:rsidR="005B32CD">
        <w:t xml:space="preserve"> </w:t>
      </w:r>
      <w:r w:rsidRPr="004A76E1">
        <w:t>expression. Here we have one arm with the pattern</w:t>
      </w:r>
      <w:ins w:id="204" w:author="Carol Nichols" w:date="2019-03-08T16:14:00Z">
        <w:r w:rsidR="006E11F4">
          <w:t xml:space="preserve"> </w:t>
        </w:r>
      </w:ins>
      <w:del w:id="205" w:author="Carol Nichols" w:date="2019-03-08T16:14:00Z">
        <w:r w:rsidRPr="004A76E1" w:rsidDel="006E11F4">
          <w:delText> </w:delText>
        </w:r>
      </w:del>
      <w:r w:rsidRPr="004A76E1">
        <w:rPr>
          <w:rStyle w:val="Literal"/>
        </w:rPr>
        <w:t>( $( $x:expr ),* )</w:t>
      </w:r>
      <w:r w:rsidRPr="004A76E1">
        <w:t>,</w:t>
      </w:r>
      <w:r w:rsidR="005B32CD">
        <w:t xml:space="preserve"> </w:t>
      </w:r>
      <w:r w:rsidRPr="004A76E1">
        <w:t>followed by</w:t>
      </w:r>
      <w:ins w:id="206" w:author="Carol Nichols" w:date="2019-03-08T16:14:00Z">
        <w:r w:rsidR="001C6AA6">
          <w:t xml:space="preserve"> </w:t>
        </w:r>
      </w:ins>
      <w:del w:id="207" w:author="Carol Nichols" w:date="2019-03-08T16:14:00Z">
        <w:r w:rsidRPr="004A76E1" w:rsidDel="001C6AA6">
          <w:delText> </w:delText>
        </w:r>
      </w:del>
      <w:r w:rsidRPr="004A76E1">
        <w:rPr>
          <w:rStyle w:val="Literal"/>
        </w:rPr>
        <w:t>=&gt;</w:t>
      </w:r>
      <w:del w:id="208" w:author="Carol Nichols" w:date="2019-03-08T16:14:00Z">
        <w:r w:rsidDel="00863F8F">
          <w:delText> </w:delText>
        </w:r>
      </w:del>
      <w:ins w:id="209" w:author="Carol Nichols" w:date="2019-03-08T16:14:00Z">
        <w:r w:rsidR="00863F8F">
          <w:t xml:space="preserve"> </w:t>
        </w:r>
      </w:ins>
      <w:r>
        <w:t>and the block of code associated with this pattern</w:t>
      </w:r>
      <w:ins w:id="210" w:author="Carol Nichols" w:date="2019-03-08T16:14:00Z">
        <w:r w:rsidR="0084411B">
          <w:t xml:space="preserve"> </w:t>
        </w:r>
      </w:ins>
      <w:ins w:id="211" w:author="Liz" w:date="2019-02-27T15:20:00Z">
        <w:del w:id="212" w:author="Carol Nichols" w:date="2019-03-08T16:14:00Z">
          <w:r w:rsidR="006B7FD8" w:rsidRPr="004A76E1" w:rsidDel="0084411B">
            <w:delText> </w:delText>
          </w:r>
        </w:del>
        <w:r w:rsidR="006B7FD8" w:rsidRPr="00E03ADC">
          <w:rPr>
            <w:rStyle w:val="Wingdings"/>
          </w:rPr>
          <w:t></w:t>
        </w:r>
      </w:ins>
      <w:r>
        <w:t>. If the</w:t>
      </w:r>
      <w:r w:rsidR="005B32CD">
        <w:t xml:space="preserve"> </w:t>
      </w:r>
      <w:r>
        <w:t>pattern matches, the associated block of code will be emitted. Given that this</w:t>
      </w:r>
      <w:r w:rsidR="005B32CD">
        <w:t xml:space="preserve"> </w:t>
      </w:r>
      <w:r>
        <w:t>is the only pattern in this macro, there is only one valid way to match; any</w:t>
      </w:r>
      <w:r w:rsidR="005B32CD">
        <w:t xml:space="preserve"> </w:t>
      </w:r>
      <w:r>
        <w:t xml:space="preserve">other pattern will result </w:t>
      </w:r>
      <w:ins w:id="213" w:author="annemarie" w:date="2019-02-28T10:00:00Z">
        <w:r w:rsidR="00A65086">
          <w:t xml:space="preserve">in </w:t>
        </w:r>
      </w:ins>
      <w:r>
        <w:t>an error. More complex macros will have more than one</w:t>
      </w:r>
      <w:r w:rsidR="005B32CD">
        <w:t xml:space="preserve"> </w:t>
      </w:r>
      <w:r>
        <w:t>arm.</w:t>
      </w:r>
    </w:p>
    <w:p w14:paraId="53E35E55" w14:textId="77777777" w:rsidR="00C05E2D" w:rsidRDefault="00C05E2D" w:rsidP="00712115">
      <w:pPr>
        <w:pStyle w:val="Body"/>
      </w:pPr>
      <w:r>
        <w:t>Valid pattern syntax in macro definitions is different than the pattern syntax</w:t>
      </w:r>
      <w:r w:rsidR="005B32CD">
        <w:t xml:space="preserve"> </w:t>
      </w:r>
      <w:r>
        <w:t xml:space="preserve">covered in </w:t>
      </w:r>
      <w:r w:rsidRPr="00A65086">
        <w:rPr>
          <w:highlight w:val="yellow"/>
          <w:rPrChange w:id="214" w:author="annemarie" w:date="2019-02-28T10:01:00Z">
            <w:rPr/>
          </w:rPrChange>
        </w:rPr>
        <w:t>Chapter 18</w:t>
      </w:r>
      <w:r>
        <w:t xml:space="preserve"> because macro patterns are matched against Rust code</w:t>
      </w:r>
      <w:r w:rsidR="005B32CD">
        <w:t xml:space="preserve"> </w:t>
      </w:r>
      <w:r>
        <w:t xml:space="preserve">structure rather than values. Let’s walk through what the </w:t>
      </w:r>
      <w:ins w:id="215" w:author="annemarie" w:date="2019-02-28T10:01:00Z">
        <w:r w:rsidR="00A65086">
          <w:t xml:space="preserve">pattern </w:t>
        </w:r>
      </w:ins>
      <w:r>
        <w:t xml:space="preserve">pieces </w:t>
      </w:r>
      <w:del w:id="216" w:author="annemarie" w:date="2019-02-28T10:01:00Z">
        <w:r w:rsidDel="00A65086">
          <w:delText>of the pattern</w:delText>
        </w:r>
        <w:r w:rsidR="005B32CD" w:rsidDel="00A65086">
          <w:delText xml:space="preserve"> </w:delText>
        </w:r>
      </w:del>
      <w:r>
        <w:t xml:space="preserve">in Listing </w:t>
      </w:r>
      <w:del w:id="217" w:author="Liz" w:date="2019-02-25T17:11:00Z">
        <w:r w:rsidDel="00C5338C">
          <w:delText>D</w:delText>
        </w:r>
      </w:del>
      <w:ins w:id="218" w:author="Liz" w:date="2019-02-25T17:11:00Z">
        <w:r w:rsidR="00C5338C">
          <w:t>19</w:t>
        </w:r>
      </w:ins>
      <w:r>
        <w:t>-</w:t>
      </w:r>
      <w:del w:id="219" w:author="Liz" w:date="2019-02-25T17:11:00Z">
        <w:r w:rsidDel="00C5338C">
          <w:delText>1</w:delText>
        </w:r>
      </w:del>
      <w:ins w:id="220" w:author="Liz" w:date="2019-02-25T17:11:00Z">
        <w:r w:rsidR="00C5338C">
          <w:t>36</w:t>
        </w:r>
      </w:ins>
      <w:r>
        <w:t xml:space="preserve"> mean; for the full macro pattern syntax, see the reference at</w:t>
      </w:r>
      <w:r w:rsidR="005B32CD">
        <w:t xml:space="preserve"> </w:t>
      </w:r>
      <w:hyperlink r:id="rId10" w:history="1">
        <w:r w:rsidRPr="00712115">
          <w:rPr>
            <w:rStyle w:val="EmphasisItalic"/>
          </w:rPr>
          <w:t>https://doc.rust-lang.org/stable/reference/macros.html</w:t>
        </w:r>
      </w:hyperlink>
      <w:r w:rsidRPr="00C5338C">
        <w:t>.</w:t>
      </w:r>
    </w:p>
    <w:p w14:paraId="54A6C136" w14:textId="03D7A691" w:rsidR="00C05E2D" w:rsidDel="00D013BB" w:rsidRDefault="00C05E2D" w:rsidP="009F2858">
      <w:pPr>
        <w:pStyle w:val="ProductionDirective"/>
        <w:rPr>
          <w:del w:id="221" w:author="Carol Nichols" w:date="2019-03-08T16:03:00Z"/>
        </w:rPr>
      </w:pPr>
      <w:del w:id="222" w:author="Carol Nichols" w:date="2019-03-08T16:03:00Z">
        <w:r w:rsidDel="00D013BB">
          <w:delText>— prod/ce: please update listing numbers to Ch 19 —&gt;</w:delText>
        </w:r>
      </w:del>
    </w:p>
    <w:p w14:paraId="1C4F28C2" w14:textId="3715F896" w:rsidR="00C05E2D" w:rsidRDefault="00C05E2D" w:rsidP="004A76E1">
      <w:pPr>
        <w:pStyle w:val="Body"/>
      </w:pPr>
      <w:r w:rsidRPr="004A76E1">
        <w:t xml:space="preserve">First, a set of parentheses encompasses the whole pattern. </w:t>
      </w:r>
      <w:del w:id="223" w:author="annemarie" w:date="2019-02-28T10:02:00Z">
        <w:r w:rsidRPr="004A76E1" w:rsidDel="00A65086">
          <w:delText xml:space="preserve">Next comes a </w:delText>
        </w:r>
      </w:del>
      <w:ins w:id="224" w:author="annemarie" w:date="2019-02-28T10:02:00Z">
        <w:r w:rsidR="00A65086">
          <w:t xml:space="preserve">A </w:t>
        </w:r>
      </w:ins>
      <w:r w:rsidRPr="004A76E1">
        <w:t>dollar</w:t>
      </w:r>
      <w:r w:rsidR="005B32CD">
        <w:t xml:space="preserve"> </w:t>
      </w:r>
      <w:r w:rsidRPr="004A76E1">
        <w:t>sign (</w:t>
      </w:r>
      <w:r w:rsidRPr="004A76E1">
        <w:rPr>
          <w:rStyle w:val="Literal"/>
        </w:rPr>
        <w:t>$</w:t>
      </w:r>
      <w:r w:rsidRPr="004A76E1">
        <w:t xml:space="preserve">) </w:t>
      </w:r>
      <w:ins w:id="225" w:author="annemarie" w:date="2019-02-28T10:02:00Z">
        <w:r w:rsidR="00A65086">
          <w:t xml:space="preserve">is next, </w:t>
        </w:r>
      </w:ins>
      <w:r w:rsidRPr="004A76E1">
        <w:t>followed by a set of parentheses</w:t>
      </w:r>
      <w:del w:id="226" w:author="annemarie" w:date="2019-02-28T10:02:00Z">
        <w:r w:rsidRPr="004A76E1" w:rsidDel="00A65086">
          <w:delText>, which</w:delText>
        </w:r>
      </w:del>
      <w:ins w:id="227" w:author="annemarie" w:date="2019-02-28T10:02:00Z">
        <w:r w:rsidR="00A65086">
          <w:t xml:space="preserve"> that</w:t>
        </w:r>
      </w:ins>
      <w:r w:rsidRPr="004A76E1">
        <w:t xml:space="preserve"> captures values that match</w:t>
      </w:r>
      <w:r w:rsidR="005B32CD">
        <w:t xml:space="preserve"> </w:t>
      </w:r>
      <w:r w:rsidRPr="004A76E1">
        <w:t xml:space="preserve">the pattern within the parentheses for use </w:t>
      </w:r>
      <w:r w:rsidRPr="004A76E1">
        <w:lastRenderedPageBreak/>
        <w:t>in the replacement code. Within</w:t>
      </w:r>
      <w:ins w:id="228" w:author="Carol Nichols" w:date="2019-03-08T16:14:00Z">
        <w:r w:rsidR="002D5E94">
          <w:t xml:space="preserve"> </w:t>
        </w:r>
      </w:ins>
      <w:del w:id="229" w:author="Carol Nichols" w:date="2019-03-08T16:14:00Z">
        <w:r w:rsidR="005B32CD" w:rsidDel="002D5E94">
          <w:delText xml:space="preserve"> </w:delText>
        </w:r>
      </w:del>
      <w:r w:rsidRPr="004A76E1">
        <w:rPr>
          <w:rStyle w:val="Literal"/>
        </w:rPr>
        <w:t>$()</w:t>
      </w:r>
      <w:del w:id="230" w:author="Carol Nichols" w:date="2019-03-08T19:31:00Z">
        <w:r w:rsidRPr="004A76E1" w:rsidDel="00481428">
          <w:delText> </w:delText>
        </w:r>
      </w:del>
      <w:ins w:id="231" w:author="Carol Nichols" w:date="2019-03-08T19:31:00Z">
        <w:r w:rsidR="00481428">
          <w:t xml:space="preserve"> </w:t>
        </w:r>
      </w:ins>
      <w:r w:rsidRPr="004A76E1">
        <w:t>is</w:t>
      </w:r>
      <w:ins w:id="232" w:author="Carol Nichols" w:date="2019-03-08T16:15:00Z">
        <w:r w:rsidR="00A238D7">
          <w:t xml:space="preserve"> </w:t>
        </w:r>
      </w:ins>
      <w:del w:id="233" w:author="Carol Nichols" w:date="2019-03-08T16:15:00Z">
        <w:r w:rsidRPr="004A76E1" w:rsidDel="00A238D7">
          <w:delText> </w:delText>
        </w:r>
      </w:del>
      <w:r w:rsidRPr="004A76E1">
        <w:rPr>
          <w:rStyle w:val="Literal"/>
        </w:rPr>
        <w:t>$x:expr</w:t>
      </w:r>
      <w:r w:rsidRPr="004A76E1">
        <w:t>, which matches any Rust expression and gives the expression</w:t>
      </w:r>
      <w:r w:rsidR="005B32CD">
        <w:t xml:space="preserve"> </w:t>
      </w:r>
      <w:r w:rsidRPr="004A76E1">
        <w:t>the name</w:t>
      </w:r>
      <w:ins w:id="234" w:author="Carol Nichols" w:date="2019-03-08T16:15:00Z">
        <w:r w:rsidR="00183118">
          <w:t xml:space="preserve"> </w:t>
        </w:r>
      </w:ins>
      <w:del w:id="235" w:author="Carol Nichols" w:date="2019-03-08T16:15:00Z">
        <w:r w:rsidRPr="004A76E1" w:rsidDel="00183118">
          <w:delText> </w:delText>
        </w:r>
      </w:del>
      <w:r w:rsidRPr="004A76E1">
        <w:rPr>
          <w:rStyle w:val="Literal"/>
        </w:rPr>
        <w:t>$x</w:t>
      </w:r>
      <w:r>
        <w:t>.</w:t>
      </w:r>
    </w:p>
    <w:p w14:paraId="23DB62C9" w14:textId="49F968AE" w:rsidR="00C05E2D" w:rsidDel="00D013BB" w:rsidRDefault="00C05E2D" w:rsidP="009F2858">
      <w:pPr>
        <w:pStyle w:val="ProductionDirective"/>
        <w:rPr>
          <w:del w:id="236" w:author="Carol Nichols" w:date="2019-03-08T16:05:00Z"/>
        </w:rPr>
      </w:pPr>
      <w:del w:id="237" w:author="Carol Nichols" w:date="2019-03-08T16:05:00Z">
        <w:r w:rsidDel="00D013BB">
          <w:delText>prod: I think we’ll need some wingdings here to help the reader navigate.</w:delText>
        </w:r>
        <w:r w:rsidR="005B32CD" w:rsidDel="00D013BB">
          <w:delText xml:space="preserve"> </w:delText>
        </w:r>
        <w:r w:rsidDel="00D013BB">
          <w:delText>Carol, can you help us place the wingdings so it’s clear the reader which $()</w:delText>
        </w:r>
        <w:r w:rsidR="005B32CD" w:rsidDel="00D013BB">
          <w:delText xml:space="preserve"> </w:delText>
        </w:r>
        <w:r w:rsidDel="00D013BB">
          <w:delText>section we’re talking about?</w:delText>
        </w:r>
        <w:r w:rsidR="005B32CD" w:rsidDel="00D013BB">
          <w:delText xml:space="preserve"> </w:delText>
        </w:r>
        <w:r w:rsidDel="00D013BB">
          <w:delText>—&gt;</w:delText>
        </w:r>
      </w:del>
    </w:p>
    <w:p w14:paraId="3269775C" w14:textId="109C0AFA" w:rsidR="00C05E2D" w:rsidRDefault="00C05E2D" w:rsidP="004A76E1">
      <w:pPr>
        <w:pStyle w:val="Body"/>
      </w:pPr>
      <w:r w:rsidRPr="004A76E1">
        <w:t>The comma following</w:t>
      </w:r>
      <w:ins w:id="238" w:author="Carol Nichols" w:date="2019-03-08T16:15:00Z">
        <w:r w:rsidR="00562113">
          <w:t xml:space="preserve"> </w:t>
        </w:r>
      </w:ins>
      <w:del w:id="239" w:author="Carol Nichols" w:date="2019-03-08T16:15:00Z">
        <w:r w:rsidRPr="004A76E1" w:rsidDel="00562113">
          <w:delText> </w:delText>
        </w:r>
      </w:del>
      <w:r w:rsidRPr="004A76E1">
        <w:rPr>
          <w:rStyle w:val="Literal"/>
        </w:rPr>
        <w:t>$()</w:t>
      </w:r>
      <w:del w:id="240" w:author="Carol Nichols" w:date="2019-03-08T16:15:00Z">
        <w:r w:rsidRPr="004A76E1" w:rsidDel="00FF77CD">
          <w:delText> </w:delText>
        </w:r>
      </w:del>
      <w:ins w:id="241" w:author="Carol Nichols" w:date="2019-03-08T16:15:00Z">
        <w:r w:rsidR="00FF77CD">
          <w:t xml:space="preserve"> </w:t>
        </w:r>
      </w:ins>
      <w:r w:rsidRPr="004A76E1">
        <w:t>indicates that a literal comma separator character</w:t>
      </w:r>
      <w:r w:rsidR="005B32CD">
        <w:t xml:space="preserve"> </w:t>
      </w:r>
      <w:r w:rsidRPr="004A76E1">
        <w:t>could optionally appear after the code that matches the code in</w:t>
      </w:r>
      <w:ins w:id="242" w:author="Carol Nichols" w:date="2019-03-08T16:15:00Z">
        <w:r w:rsidR="002E2E08">
          <w:t xml:space="preserve"> </w:t>
        </w:r>
      </w:ins>
      <w:del w:id="243" w:author="Carol Nichols" w:date="2019-03-08T16:15:00Z">
        <w:r w:rsidRPr="004A76E1" w:rsidDel="002E2E08">
          <w:delText> </w:delText>
        </w:r>
      </w:del>
      <w:r w:rsidRPr="004A76E1">
        <w:rPr>
          <w:rStyle w:val="Literal"/>
        </w:rPr>
        <w:t>$()</w:t>
      </w:r>
      <w:r w:rsidRPr="004A76E1">
        <w:t>. The</w:t>
      </w:r>
      <w:ins w:id="244" w:author="Carol Nichols" w:date="2019-03-08T16:15:00Z">
        <w:r w:rsidR="00423B58">
          <w:t xml:space="preserve"> </w:t>
        </w:r>
      </w:ins>
      <w:del w:id="245" w:author="Carol Nichols" w:date="2019-03-08T16:15:00Z">
        <w:r w:rsidRPr="004A76E1" w:rsidDel="00423B58">
          <w:delText> </w:delText>
        </w:r>
      </w:del>
      <w:r w:rsidRPr="004A76E1">
        <w:rPr>
          <w:rStyle w:val="Literal"/>
        </w:rPr>
        <w:t>*</w:t>
      </w:r>
      <w:r w:rsidR="005B32CD">
        <w:t xml:space="preserve"> </w:t>
      </w:r>
      <w:r w:rsidRPr="004A76E1">
        <w:t>specifies that the pattern matches zero or more of whatever precedes the</w:t>
      </w:r>
      <w:ins w:id="246" w:author="Carol Nichols" w:date="2019-03-08T16:15:00Z">
        <w:r w:rsidR="00565C3D">
          <w:t xml:space="preserve"> </w:t>
        </w:r>
      </w:ins>
      <w:del w:id="247" w:author="Carol Nichols" w:date="2019-03-08T16:15:00Z">
        <w:r w:rsidRPr="004A76E1" w:rsidDel="00565C3D">
          <w:delText> </w:delText>
        </w:r>
      </w:del>
      <w:r w:rsidRPr="004A76E1">
        <w:rPr>
          <w:rStyle w:val="Literal"/>
        </w:rPr>
        <w:t>*</w:t>
      </w:r>
      <w:r>
        <w:t>.</w:t>
      </w:r>
    </w:p>
    <w:p w14:paraId="1314E30F" w14:textId="2A3E9D2D" w:rsidR="00C05E2D" w:rsidRDefault="00C05E2D" w:rsidP="004A76E1">
      <w:pPr>
        <w:pStyle w:val="Body"/>
      </w:pPr>
      <w:r>
        <w:t>When we call this macro with</w:t>
      </w:r>
      <w:ins w:id="248" w:author="Carol Nichols" w:date="2019-03-08T16:15:00Z">
        <w:r w:rsidR="00BC1C19">
          <w:t xml:space="preserve"> </w:t>
        </w:r>
      </w:ins>
      <w:del w:id="249" w:author="Carol Nichols" w:date="2019-03-08T16:15:00Z">
        <w:r w:rsidDel="00BC1C19">
          <w:delText> </w:delText>
        </w:r>
      </w:del>
      <w:r w:rsidRPr="004A76E1">
        <w:rPr>
          <w:rStyle w:val="Literal"/>
        </w:rPr>
        <w:t>vec![1, 2, 3];</w:t>
      </w:r>
      <w:r w:rsidRPr="004A76E1">
        <w:t>, the</w:t>
      </w:r>
      <w:ins w:id="250" w:author="Carol Nichols" w:date="2019-03-08T16:15:00Z">
        <w:r w:rsidR="00566187">
          <w:t xml:space="preserve"> </w:t>
        </w:r>
      </w:ins>
      <w:del w:id="251" w:author="Carol Nichols" w:date="2019-03-08T16:15:00Z">
        <w:r w:rsidRPr="004A76E1" w:rsidDel="00566187">
          <w:delText> </w:delText>
        </w:r>
      </w:del>
      <w:r w:rsidRPr="004A76E1">
        <w:rPr>
          <w:rStyle w:val="Literal"/>
        </w:rPr>
        <w:t>$x</w:t>
      </w:r>
      <w:del w:id="252" w:author="Carol Nichols" w:date="2019-03-08T16:16:00Z">
        <w:r w:rsidRPr="004A76E1" w:rsidDel="00BF60BA">
          <w:delText> </w:delText>
        </w:r>
      </w:del>
      <w:ins w:id="253" w:author="Carol Nichols" w:date="2019-03-08T16:16:00Z">
        <w:r w:rsidR="00BF60BA">
          <w:t xml:space="preserve"> </w:t>
        </w:r>
      </w:ins>
      <w:r w:rsidRPr="004A76E1">
        <w:t>pattern matches three</w:t>
      </w:r>
      <w:r w:rsidR="005B32CD">
        <w:t xml:space="preserve"> </w:t>
      </w:r>
      <w:r w:rsidRPr="004A76E1">
        <w:t>times with the three expressions</w:t>
      </w:r>
      <w:ins w:id="254" w:author="Carol Nichols" w:date="2019-03-08T16:18:00Z">
        <w:r w:rsidR="00ED44C6">
          <w:t xml:space="preserve"> </w:t>
        </w:r>
      </w:ins>
      <w:del w:id="255" w:author="Carol Nichols" w:date="2019-03-08T16:18:00Z">
        <w:r w:rsidRPr="004A76E1" w:rsidDel="00ED44C6">
          <w:delText> </w:delText>
        </w:r>
      </w:del>
      <w:r w:rsidRPr="004A76E1">
        <w:rPr>
          <w:rStyle w:val="Literal"/>
        </w:rPr>
        <w:t>1</w:t>
      </w:r>
      <w:r w:rsidRPr="004A76E1">
        <w:t>,</w:t>
      </w:r>
      <w:ins w:id="256" w:author="Carol Nichols" w:date="2019-03-08T16:18:00Z">
        <w:r w:rsidR="008A57B7">
          <w:t xml:space="preserve"> </w:t>
        </w:r>
      </w:ins>
      <w:del w:id="257" w:author="Carol Nichols" w:date="2019-03-08T16:18:00Z">
        <w:r w:rsidRPr="004A76E1" w:rsidDel="008A57B7">
          <w:delText> </w:delText>
        </w:r>
      </w:del>
      <w:r w:rsidRPr="004A76E1">
        <w:rPr>
          <w:rStyle w:val="Literal"/>
        </w:rPr>
        <w:t>2</w:t>
      </w:r>
      <w:r w:rsidRPr="004A76E1">
        <w:t>, and</w:t>
      </w:r>
      <w:ins w:id="258" w:author="Carol Nichols" w:date="2019-03-08T16:18:00Z">
        <w:r w:rsidR="00F62AC1">
          <w:t xml:space="preserve"> </w:t>
        </w:r>
      </w:ins>
      <w:del w:id="259" w:author="Carol Nichols" w:date="2019-03-08T16:18:00Z">
        <w:r w:rsidRPr="004A76E1" w:rsidDel="00F62AC1">
          <w:delText> </w:delText>
        </w:r>
      </w:del>
      <w:r w:rsidRPr="004A76E1">
        <w:rPr>
          <w:rStyle w:val="Literal"/>
        </w:rPr>
        <w:t>3</w:t>
      </w:r>
      <w:r>
        <w:t>.</w:t>
      </w:r>
    </w:p>
    <w:p w14:paraId="235779BD" w14:textId="32BFD40F" w:rsidR="00C05E2D" w:rsidRDefault="00C05E2D" w:rsidP="004A76E1">
      <w:pPr>
        <w:pStyle w:val="Body"/>
      </w:pPr>
      <w:r>
        <w:t>Now let’s look at the pattern in the body of the code associated with this arm:</w:t>
      </w:r>
      <w:r w:rsidR="005B32CD">
        <w:t xml:space="preserve"> </w:t>
      </w:r>
      <w:r w:rsidRPr="004A76E1">
        <w:rPr>
          <w:rStyle w:val="Literal"/>
        </w:rPr>
        <w:t>temp_vec.push()</w:t>
      </w:r>
      <w:del w:id="260" w:author="Carol Nichols" w:date="2019-03-08T16:19:00Z">
        <w:r w:rsidRPr="004A76E1" w:rsidDel="000B261D">
          <w:delText> </w:delText>
        </w:r>
      </w:del>
      <w:ins w:id="261" w:author="Carol Nichols" w:date="2019-03-08T16:19:00Z">
        <w:r w:rsidR="000B261D">
          <w:t xml:space="preserve"> </w:t>
        </w:r>
      </w:ins>
      <w:ins w:id="262" w:author="Liz" w:date="2019-02-27T15:21:00Z">
        <w:r w:rsidR="006B7FD8" w:rsidRPr="00712115">
          <w:rPr>
            <w:rStyle w:val="Wingdings"/>
          </w:rPr>
          <w:t></w:t>
        </w:r>
        <w:del w:id="263" w:author="Carol Nichols" w:date="2019-03-08T16:19:00Z">
          <w:r w:rsidR="006B7FD8" w:rsidDel="000B261D">
            <w:delText xml:space="preserve"> </w:delText>
          </w:r>
        </w:del>
      </w:ins>
      <w:ins w:id="264" w:author="Carol Nichols" w:date="2019-03-08T16:19:00Z">
        <w:r w:rsidR="000B261D">
          <w:t xml:space="preserve"> </w:t>
        </w:r>
      </w:ins>
      <w:r w:rsidRPr="004A76E1">
        <w:t>within</w:t>
      </w:r>
      <w:ins w:id="265" w:author="Carol Nichols" w:date="2019-03-08T16:19:00Z">
        <w:r w:rsidR="005603E1">
          <w:t xml:space="preserve"> </w:t>
        </w:r>
      </w:ins>
      <w:del w:id="266" w:author="Carol Nichols" w:date="2019-03-08T16:19:00Z">
        <w:r w:rsidRPr="004A76E1" w:rsidDel="005603E1">
          <w:delText> </w:delText>
        </w:r>
      </w:del>
      <w:r w:rsidRPr="004A76E1">
        <w:rPr>
          <w:rStyle w:val="Literal"/>
        </w:rPr>
        <w:t>$()*</w:t>
      </w:r>
      <w:del w:id="267" w:author="Liz" w:date="2019-02-27T15:20:00Z">
        <w:r w:rsidRPr="004A76E1" w:rsidDel="006B7FD8">
          <w:delText> </w:delText>
        </w:r>
      </w:del>
      <w:ins w:id="268" w:author="Liz" w:date="2019-02-25T17:12:00Z">
        <w:r w:rsidR="00C5338C">
          <w:t xml:space="preserve"> </w:t>
        </w:r>
      </w:ins>
      <w:ins w:id="269" w:author="Liz" w:date="2019-02-27T15:22:00Z">
        <w:r w:rsidR="006B7FD8" w:rsidRPr="00712115">
          <w:rPr>
            <w:rStyle w:val="Wingdings"/>
          </w:rPr>
          <w:t></w:t>
        </w:r>
      </w:ins>
      <w:ins w:id="270" w:author="Liz" w:date="2019-02-27T15:21:00Z">
        <w:r w:rsidR="006B7FD8">
          <w:t xml:space="preserve"> </w:t>
        </w:r>
      </w:ins>
      <w:ins w:id="271" w:author="Liz" w:date="2019-02-27T15:22:00Z">
        <w:r w:rsidR="006B7FD8" w:rsidRPr="00712115">
          <w:rPr>
            <w:rStyle w:val="Wingdings"/>
          </w:rPr>
          <w:t></w:t>
        </w:r>
      </w:ins>
      <w:ins w:id="272" w:author="Liz" w:date="2019-02-27T15:21:00Z">
        <w:r w:rsidR="006B7FD8">
          <w:t xml:space="preserve"> </w:t>
        </w:r>
      </w:ins>
      <w:r w:rsidRPr="004A76E1">
        <w:t>is generated for each part that matches</w:t>
      </w:r>
      <w:ins w:id="273" w:author="Carol Nichols" w:date="2019-03-08T16:19:00Z">
        <w:r w:rsidR="0058255E">
          <w:t xml:space="preserve"> </w:t>
        </w:r>
      </w:ins>
      <w:del w:id="274" w:author="Carol Nichols" w:date="2019-03-08T16:19:00Z">
        <w:r w:rsidRPr="004A76E1" w:rsidDel="0058255E">
          <w:delText> </w:delText>
        </w:r>
      </w:del>
      <w:r w:rsidRPr="004A76E1">
        <w:rPr>
          <w:rStyle w:val="Literal"/>
        </w:rPr>
        <w:t>$()</w:t>
      </w:r>
      <w:r w:rsidR="005B32CD">
        <w:t xml:space="preserve"> </w:t>
      </w:r>
      <w:r w:rsidRPr="004A76E1">
        <w:t>in the pattern</w:t>
      </w:r>
      <w:del w:id="275" w:author="annemarie" w:date="2019-02-28T10:04:00Z">
        <w:r w:rsidRPr="004A76E1" w:rsidDel="00A65086">
          <w:delText>,</w:delText>
        </w:r>
      </w:del>
      <w:r w:rsidRPr="004A76E1">
        <w:t xml:space="preserve"> zero or more times depending on how many times the pattern</w:t>
      </w:r>
      <w:r w:rsidR="005B32CD">
        <w:t xml:space="preserve"> </w:t>
      </w:r>
      <w:r w:rsidRPr="004A76E1">
        <w:t>matches. The</w:t>
      </w:r>
      <w:ins w:id="276" w:author="Carol Nichols" w:date="2019-03-08T16:19:00Z">
        <w:r w:rsidR="00884831">
          <w:t xml:space="preserve"> </w:t>
        </w:r>
      </w:ins>
      <w:del w:id="277" w:author="Carol Nichols" w:date="2019-03-08T16:19:00Z">
        <w:r w:rsidRPr="004A76E1" w:rsidDel="00884831">
          <w:delText> </w:delText>
        </w:r>
      </w:del>
      <w:r w:rsidRPr="004A76E1">
        <w:rPr>
          <w:rStyle w:val="Literal"/>
        </w:rPr>
        <w:t>$x</w:t>
      </w:r>
      <w:del w:id="278" w:author="Carol Nichols" w:date="2019-03-08T16:19:00Z">
        <w:r w:rsidRPr="004A76E1" w:rsidDel="00474A5B">
          <w:delText> </w:delText>
        </w:r>
      </w:del>
      <w:ins w:id="279" w:author="Carol Nichols" w:date="2019-03-08T16:19:00Z">
        <w:r w:rsidR="00474A5B">
          <w:t xml:space="preserve"> </w:t>
        </w:r>
      </w:ins>
      <w:ins w:id="280" w:author="Liz" w:date="2019-02-27T15:22:00Z">
        <w:r w:rsidR="007B777F" w:rsidRPr="00712115">
          <w:rPr>
            <w:rStyle w:val="Wingdings"/>
          </w:rPr>
          <w:t></w:t>
        </w:r>
        <w:r w:rsidR="007B777F">
          <w:t xml:space="preserve"> </w:t>
        </w:r>
      </w:ins>
      <w:r w:rsidRPr="004A76E1">
        <w:t>is replaced with each expression matched. When we call this</w:t>
      </w:r>
      <w:r w:rsidR="005B32CD">
        <w:t xml:space="preserve"> </w:t>
      </w:r>
      <w:r w:rsidRPr="004A76E1">
        <w:t>macro with</w:t>
      </w:r>
      <w:ins w:id="281" w:author="Carol Nichols" w:date="2019-03-08T16:19:00Z">
        <w:r w:rsidR="004F1F8B">
          <w:t xml:space="preserve"> </w:t>
        </w:r>
      </w:ins>
      <w:del w:id="282" w:author="Carol Nichols" w:date="2019-03-08T16:19:00Z">
        <w:r w:rsidRPr="004A76E1" w:rsidDel="004F1F8B">
          <w:delText> </w:delText>
        </w:r>
      </w:del>
      <w:r w:rsidRPr="004A76E1">
        <w:rPr>
          <w:rStyle w:val="Literal"/>
        </w:rPr>
        <w:t>vec![1, 2, 3];</w:t>
      </w:r>
      <w:r>
        <w:t>, the code generated that replaces this macro call</w:t>
      </w:r>
      <w:r w:rsidR="005B32CD">
        <w:t xml:space="preserve"> </w:t>
      </w:r>
      <w:r>
        <w:t>will be the following:</w:t>
      </w:r>
    </w:p>
    <w:p w14:paraId="6DE5FF7B" w14:textId="77777777" w:rsidR="00C05E2D" w:rsidRPr="004A76E1" w:rsidRDefault="00C05E2D" w:rsidP="00712115">
      <w:pPr>
        <w:pStyle w:val="CodeA"/>
      </w:pPr>
      <w:r w:rsidRPr="004A76E1">
        <w:t>let mut temp_vec = Vec::new();</w:t>
      </w:r>
    </w:p>
    <w:p w14:paraId="2B86F7E3" w14:textId="77777777" w:rsidR="00C05E2D" w:rsidRPr="004A76E1" w:rsidRDefault="00C05E2D" w:rsidP="004A76E1">
      <w:pPr>
        <w:pStyle w:val="CodeB"/>
      </w:pPr>
      <w:r w:rsidRPr="004A76E1">
        <w:t>temp_vec.push(1);</w:t>
      </w:r>
    </w:p>
    <w:p w14:paraId="73E09003" w14:textId="77777777" w:rsidR="00C05E2D" w:rsidRPr="004A76E1" w:rsidRDefault="00C05E2D" w:rsidP="004A76E1">
      <w:pPr>
        <w:pStyle w:val="CodeB"/>
      </w:pPr>
      <w:r w:rsidRPr="004A76E1">
        <w:t>temp_vec.push(2);</w:t>
      </w:r>
    </w:p>
    <w:p w14:paraId="0901A70C" w14:textId="77777777" w:rsidR="00C05E2D" w:rsidRPr="004A76E1" w:rsidRDefault="00C05E2D" w:rsidP="004A76E1">
      <w:pPr>
        <w:pStyle w:val="CodeB"/>
      </w:pPr>
      <w:r w:rsidRPr="004A76E1">
        <w:t>temp_vec.push(3);</w:t>
      </w:r>
    </w:p>
    <w:p w14:paraId="1F7236D3" w14:textId="77777777" w:rsidR="00C05E2D" w:rsidRPr="004A76E1" w:rsidRDefault="00C05E2D" w:rsidP="00712115">
      <w:pPr>
        <w:pStyle w:val="CodeC"/>
      </w:pPr>
      <w:r w:rsidRPr="004A76E1">
        <w:t>temp_vec</w:t>
      </w:r>
    </w:p>
    <w:p w14:paraId="7BAE10B8" w14:textId="77777777" w:rsidR="00C05E2D" w:rsidRDefault="00C05E2D" w:rsidP="004A76E1">
      <w:pPr>
        <w:pStyle w:val="Body"/>
      </w:pPr>
      <w:r>
        <w:t>We’ve defined a macro that can take any number of arguments of any type and can</w:t>
      </w:r>
      <w:r w:rsidR="005B32CD">
        <w:t xml:space="preserve"> </w:t>
      </w:r>
      <w:r>
        <w:t>generate code to create a vector containing the specified elements.</w:t>
      </w:r>
    </w:p>
    <w:p w14:paraId="5FC45B67" w14:textId="234F9D7B" w:rsidR="00C05E2D" w:rsidRDefault="00C05E2D" w:rsidP="004A76E1">
      <w:pPr>
        <w:pStyle w:val="Body"/>
      </w:pPr>
      <w:r w:rsidRPr="004A76E1">
        <w:t>There are some strange edge cases with</w:t>
      </w:r>
      <w:ins w:id="283" w:author="Carol Nichols" w:date="2019-03-08T16:20:00Z">
        <w:r w:rsidR="002337EB">
          <w:t xml:space="preserve"> </w:t>
        </w:r>
      </w:ins>
      <w:del w:id="284" w:author="Carol Nichols" w:date="2019-03-08T16:20:00Z">
        <w:r w:rsidRPr="004A76E1" w:rsidDel="002337EB">
          <w:delText> </w:delText>
        </w:r>
      </w:del>
      <w:r w:rsidRPr="004A76E1">
        <w:rPr>
          <w:rStyle w:val="Literal"/>
        </w:rPr>
        <w:t>macro_rules!</w:t>
      </w:r>
      <w:r w:rsidRPr="004A76E1">
        <w:t>. In the future, Rust will</w:t>
      </w:r>
      <w:r w:rsidR="005B32CD">
        <w:t xml:space="preserve"> </w:t>
      </w:r>
      <w:r w:rsidRPr="004A76E1">
        <w:t>have a second kind of declarative macro that will work in a similar fashion but</w:t>
      </w:r>
      <w:r w:rsidR="005B32CD">
        <w:t xml:space="preserve"> </w:t>
      </w:r>
      <w:r w:rsidRPr="004A76E1">
        <w:t>fix some of these edge cases. After that update,</w:t>
      </w:r>
      <w:ins w:id="285" w:author="Carol Nichols" w:date="2019-03-08T16:20:00Z">
        <w:r w:rsidR="007B2085">
          <w:t xml:space="preserve"> </w:t>
        </w:r>
      </w:ins>
      <w:del w:id="286" w:author="Carol Nichols" w:date="2019-03-08T16:20:00Z">
        <w:r w:rsidRPr="004A76E1" w:rsidDel="007B2085">
          <w:delText> </w:delText>
        </w:r>
      </w:del>
      <w:r w:rsidRPr="004A76E1">
        <w:rPr>
          <w:rStyle w:val="Literal"/>
        </w:rPr>
        <w:t>macro_rules!</w:t>
      </w:r>
      <w:del w:id="287" w:author="Carol Nichols" w:date="2019-03-08T16:20:00Z">
        <w:r w:rsidRPr="004A76E1" w:rsidDel="00C36B9B">
          <w:delText> </w:delText>
        </w:r>
      </w:del>
      <w:ins w:id="288" w:author="Carol Nichols" w:date="2019-03-08T16:20:00Z">
        <w:r w:rsidR="00C36B9B">
          <w:t xml:space="preserve"> </w:t>
        </w:r>
      </w:ins>
      <w:r w:rsidRPr="004A76E1">
        <w:t>will be</w:t>
      </w:r>
      <w:r w:rsidR="005B32CD">
        <w:t xml:space="preserve"> </w:t>
      </w:r>
      <w:r w:rsidRPr="004A76E1">
        <w:t>effectively deprecated. With this in mind, as well as the fact that most Rust</w:t>
      </w:r>
      <w:r w:rsidR="005B32CD">
        <w:t xml:space="preserve"> </w:t>
      </w:r>
      <w:r w:rsidRPr="004A76E1">
        <w:t>programmers will</w:t>
      </w:r>
      <w:ins w:id="289" w:author="Carol Nichols" w:date="2019-03-08T16:21:00Z">
        <w:r w:rsidR="007F1FA1">
          <w:t xml:space="preserve"> </w:t>
        </w:r>
      </w:ins>
      <w:del w:id="290" w:author="Carol Nichols" w:date="2019-03-08T16:21:00Z">
        <w:r w:rsidRPr="004A76E1" w:rsidDel="007F1FA1">
          <w:delText> </w:delText>
        </w:r>
      </w:del>
      <w:r w:rsidRPr="004A76E1">
        <w:rPr>
          <w:rStyle w:val="EmphasisItalic"/>
        </w:rPr>
        <w:t>use</w:t>
      </w:r>
      <w:del w:id="291" w:author="Carol Nichols" w:date="2019-03-08T16:21:00Z">
        <w:r w:rsidRPr="004A76E1" w:rsidDel="004B0FF2">
          <w:delText> </w:delText>
        </w:r>
      </w:del>
      <w:ins w:id="292" w:author="Carol Nichols" w:date="2019-03-08T16:21:00Z">
        <w:r w:rsidR="004B0FF2">
          <w:t xml:space="preserve"> </w:t>
        </w:r>
      </w:ins>
      <w:r w:rsidRPr="004A76E1">
        <w:t>macros more than</w:t>
      </w:r>
      <w:ins w:id="293" w:author="Carol Nichols" w:date="2019-03-08T16:21:00Z">
        <w:r w:rsidR="00D016CF">
          <w:t xml:space="preserve"> </w:t>
        </w:r>
      </w:ins>
      <w:del w:id="294" w:author="Carol Nichols" w:date="2019-03-08T16:21:00Z">
        <w:r w:rsidRPr="004A76E1" w:rsidDel="00D016CF">
          <w:delText> </w:delText>
        </w:r>
      </w:del>
      <w:r w:rsidRPr="004A76E1">
        <w:rPr>
          <w:rStyle w:val="EmphasisItalic"/>
        </w:rPr>
        <w:t>write</w:t>
      </w:r>
      <w:del w:id="295" w:author="Carol Nichols" w:date="2019-03-08T16:21:00Z">
        <w:r w:rsidRPr="004A76E1" w:rsidDel="003F46A5">
          <w:delText> </w:delText>
        </w:r>
      </w:del>
      <w:ins w:id="296" w:author="Carol Nichols" w:date="2019-03-08T16:21:00Z">
        <w:r w:rsidR="003F46A5">
          <w:t xml:space="preserve"> </w:t>
        </w:r>
      </w:ins>
      <w:r w:rsidRPr="004A76E1">
        <w:t>macros, we won’t discuss</w:t>
      </w:r>
      <w:r w:rsidR="005B32CD">
        <w:t xml:space="preserve"> </w:t>
      </w:r>
      <w:r w:rsidRPr="004A76E1">
        <w:rPr>
          <w:rStyle w:val="Literal"/>
        </w:rPr>
        <w:t>macro_rules!</w:t>
      </w:r>
      <w:del w:id="297" w:author="Carol Nichols" w:date="2019-03-08T16:21:00Z">
        <w:r w:rsidRPr="004A76E1" w:rsidDel="00DF596B">
          <w:delText> </w:delText>
        </w:r>
      </w:del>
      <w:ins w:id="298" w:author="Carol Nichols" w:date="2019-03-08T16:21:00Z">
        <w:r w:rsidR="00DF596B">
          <w:t xml:space="preserve"> </w:t>
        </w:r>
      </w:ins>
      <w:r w:rsidRPr="004A76E1">
        <w:t>any further. To learn more about how to write macros, consult</w:t>
      </w:r>
      <w:r w:rsidR="005B32CD">
        <w:t xml:space="preserve"> </w:t>
      </w:r>
      <w:r w:rsidRPr="004A76E1">
        <w:t>the online documentation or other resources, such as “The Little Book of Rust</w:t>
      </w:r>
      <w:r w:rsidR="005B32CD">
        <w:t xml:space="preserve"> </w:t>
      </w:r>
      <w:r w:rsidRPr="004A76E1">
        <w:t>Macros” at</w:t>
      </w:r>
      <w:ins w:id="299" w:author="Carol Nichols" w:date="2019-03-08T16:21:00Z">
        <w:r w:rsidR="00EF1DF1">
          <w:t xml:space="preserve"> </w:t>
        </w:r>
      </w:ins>
      <w:del w:id="300" w:author="Carol Nichols" w:date="2019-03-08T16:21:00Z">
        <w:r w:rsidRPr="004A76E1" w:rsidDel="00EF1DF1">
          <w:delText> </w:delText>
        </w:r>
      </w:del>
      <w:hyperlink r:id="rId11" w:history="1">
        <w:r w:rsidRPr="00712115">
          <w:rPr>
            <w:rStyle w:val="EmphasisItalic"/>
          </w:rPr>
          <w:t>https://danielkeep.github.io/tlborm/book/index.html</w:t>
        </w:r>
      </w:hyperlink>
      <w:r w:rsidRPr="00C5338C">
        <w:t>.</w:t>
      </w:r>
    </w:p>
    <w:p w14:paraId="0AF3624D" w14:textId="77777777" w:rsidR="00C05E2D" w:rsidRDefault="00C05E2D" w:rsidP="004A76E1">
      <w:pPr>
        <w:pStyle w:val="HeadB"/>
      </w:pPr>
      <w:bookmarkStart w:id="301" w:name="procedural-macros-for-generating-code-fr"/>
      <w:bookmarkEnd w:id="301"/>
      <w:r>
        <w:t>Procedural Macros for Generating Code from Attributes</w:t>
      </w:r>
    </w:p>
    <w:p w14:paraId="360EDC52" w14:textId="735B293B" w:rsidR="00C05E2D" w:rsidRDefault="00C05E2D" w:rsidP="009F2858">
      <w:pPr>
        <w:pStyle w:val="ProductionDirective"/>
      </w:pPr>
      <w:del w:id="302" w:author="Carol Nichols" w:date="2019-03-08T16:22:00Z">
        <w:r w:rsidDel="00293921">
          <w:delText xml:space="preserve">— </w:delText>
        </w:r>
      </w:del>
      <w:r>
        <w:t>This section is mostly different from what’s in Appendix D. /Carol</w:t>
      </w:r>
      <w:del w:id="303" w:author="Carol Nichols" w:date="2019-03-08T16:22:00Z">
        <w:r w:rsidDel="00293921">
          <w:delText xml:space="preserve"> —&gt;</w:delText>
        </w:r>
      </w:del>
    </w:p>
    <w:p w14:paraId="7327000A" w14:textId="212EFBCD" w:rsidR="00C05E2D" w:rsidRDefault="00C05E2D" w:rsidP="004A76E1">
      <w:pPr>
        <w:pStyle w:val="BodyFirst"/>
      </w:pPr>
      <w:r>
        <w:t xml:space="preserve">The second form of macros </w:t>
      </w:r>
      <w:del w:id="304" w:author="annemarie" w:date="2019-02-28T14:19:00Z">
        <w:r w:rsidDel="000B4B3F">
          <w:delText>are</w:delText>
        </w:r>
      </w:del>
      <w:ins w:id="305" w:author="annemarie" w:date="2019-02-28T14:19:00Z">
        <w:r w:rsidR="000B4B3F">
          <w:t>is</w:t>
        </w:r>
      </w:ins>
      <w:ins w:id="306" w:author="Carol Nichols" w:date="2019-03-08T16:22:00Z">
        <w:r w:rsidR="00A876DA">
          <w:t xml:space="preserve"> </w:t>
        </w:r>
      </w:ins>
      <w:del w:id="307" w:author="Carol Nichols" w:date="2019-03-08T16:22:00Z">
        <w:r w:rsidDel="00A876DA">
          <w:delText> </w:delText>
        </w:r>
      </w:del>
      <w:r w:rsidRPr="004A76E1">
        <w:rPr>
          <w:rStyle w:val="EmphasisItalic"/>
        </w:rPr>
        <w:t>procedural macros</w:t>
      </w:r>
      <w:del w:id="308" w:author="annemarie" w:date="2019-02-28T10:07:00Z">
        <w:r w:rsidDel="00A65086">
          <w:delText> </w:delText>
        </w:r>
      </w:del>
      <w:ins w:id="309" w:author="annemarie" w:date="2019-02-28T10:07:00Z">
        <w:r w:rsidR="00A65086">
          <w:t>, which</w:t>
        </w:r>
      </w:ins>
      <w:del w:id="310" w:author="annemarie" w:date="2019-02-28T10:07:00Z">
        <w:r w:rsidDel="00A65086">
          <w:delText>and they</w:delText>
        </w:r>
      </w:del>
      <w:r>
        <w:t xml:space="preserve"> act more like</w:t>
      </w:r>
      <w:r w:rsidR="005B32CD">
        <w:t xml:space="preserve"> </w:t>
      </w:r>
      <w:r>
        <w:t>functions (</w:t>
      </w:r>
      <w:del w:id="311" w:author="annemarie" w:date="2019-02-28T10:07:00Z">
        <w:r w:rsidDel="00A65086">
          <w:delText>which</w:delText>
        </w:r>
      </w:del>
      <w:ins w:id="312" w:author="annemarie" w:date="2019-02-28T10:07:00Z">
        <w:r w:rsidR="00A65086">
          <w:t>and</w:t>
        </w:r>
      </w:ins>
      <w:r>
        <w:t xml:space="preserve"> are a type of procedure). Procedural macros accept some code</w:t>
      </w:r>
      <w:r w:rsidR="005B32CD">
        <w:t xml:space="preserve"> </w:t>
      </w:r>
      <w:r>
        <w:t>as an input, operate on that code, and produce some code as an output</w:t>
      </w:r>
      <w:del w:id="313" w:author="annemarie" w:date="2019-02-28T10:08:00Z">
        <w:r w:rsidDel="00A65086">
          <w:delText>,</w:delText>
        </w:r>
      </w:del>
      <w:r>
        <w:t xml:space="preserve"> rather</w:t>
      </w:r>
      <w:r w:rsidR="005B32CD">
        <w:t xml:space="preserve"> </w:t>
      </w:r>
      <w:r>
        <w:t>than matching against patterns and replacing the code with other code as</w:t>
      </w:r>
      <w:r w:rsidR="005B32CD">
        <w:t xml:space="preserve"> </w:t>
      </w:r>
      <w:r>
        <w:t>declarative macros do.</w:t>
      </w:r>
    </w:p>
    <w:p w14:paraId="3A398010" w14:textId="28951F69" w:rsidR="00C05E2D" w:rsidRDefault="00C05E2D" w:rsidP="004A76E1">
      <w:pPr>
        <w:pStyle w:val="Body"/>
      </w:pPr>
      <w:r>
        <w:lastRenderedPageBreak/>
        <w:t>The</w:t>
      </w:r>
      <w:del w:id="314" w:author="annemarie" w:date="2019-02-28T10:08:00Z">
        <w:r w:rsidDel="00A65086">
          <w:delText>re are</w:delText>
        </w:r>
      </w:del>
      <w:r>
        <w:t xml:space="preserve"> </w:t>
      </w:r>
      <w:commentRangeStart w:id="315"/>
      <w:commentRangeStart w:id="316"/>
      <w:r>
        <w:t>three kinds of procedural macros</w:t>
      </w:r>
      <w:commentRangeEnd w:id="315"/>
      <w:r w:rsidR="007B777F">
        <w:rPr>
          <w:rStyle w:val="CommentReference"/>
        </w:rPr>
        <w:commentReference w:id="315"/>
      </w:r>
      <w:commentRangeEnd w:id="316"/>
      <w:r w:rsidR="00462CA2">
        <w:rPr>
          <w:rStyle w:val="CommentReference"/>
        </w:rPr>
        <w:commentReference w:id="316"/>
      </w:r>
      <w:ins w:id="317" w:author="Carol Nichols" w:date="2019-03-08T16:23:00Z">
        <w:r w:rsidR="00462CA2">
          <w:t>: custom derive, attribute-like, and function-like,</w:t>
        </w:r>
      </w:ins>
      <w:del w:id="318" w:author="annemarie" w:date="2019-02-28T10:09:00Z">
        <w:r w:rsidDel="00A65086">
          <w:delText>, but they</w:delText>
        </w:r>
      </w:del>
      <w:r>
        <w:t xml:space="preserve"> all work in a similar</w:t>
      </w:r>
      <w:r w:rsidR="005B32CD">
        <w:t xml:space="preserve"> </w:t>
      </w:r>
      <w:r>
        <w:t>fashion.</w:t>
      </w:r>
    </w:p>
    <w:p w14:paraId="4AF2A62D" w14:textId="124DB385" w:rsidR="00C05E2D" w:rsidRDefault="00C05E2D" w:rsidP="004A76E1">
      <w:pPr>
        <w:pStyle w:val="Body"/>
      </w:pPr>
      <w:r w:rsidRPr="004A76E1">
        <w:t>When creating procedural macros, the definitions must reside in their own crate</w:t>
      </w:r>
      <w:r w:rsidR="005B32CD">
        <w:t xml:space="preserve"> </w:t>
      </w:r>
      <w:r w:rsidRPr="004A76E1">
        <w:t>with a special crate type. This is for complex technical reasons that we hope</w:t>
      </w:r>
      <w:r w:rsidR="005B32CD">
        <w:t xml:space="preserve"> </w:t>
      </w:r>
      <w:r w:rsidRPr="004A76E1">
        <w:t xml:space="preserve">to eliminate in the future. Using procedural macros </w:t>
      </w:r>
      <w:del w:id="319" w:author="annemarie" w:date="2019-02-28T10:09:00Z">
        <w:r w:rsidRPr="004A76E1" w:rsidDel="004866D5">
          <w:delText xml:space="preserve">takes </w:delText>
        </w:r>
      </w:del>
      <w:r w:rsidRPr="004A76E1">
        <w:t>looks like the code</w:t>
      </w:r>
      <w:r w:rsidR="005B32CD">
        <w:t xml:space="preserve"> </w:t>
      </w:r>
      <w:del w:id="320" w:author="annemarie" w:date="2019-02-28T10:09:00Z">
        <w:r w:rsidRPr="004A76E1" w:rsidDel="004866D5">
          <w:delText xml:space="preserve">shown </w:delText>
        </w:r>
      </w:del>
      <w:r w:rsidRPr="004A76E1">
        <w:t>in Listing 19-37, where</w:t>
      </w:r>
      <w:ins w:id="321" w:author="Carol Nichols" w:date="2019-03-08T16:24:00Z">
        <w:r w:rsidR="00615B33">
          <w:t xml:space="preserve"> </w:t>
        </w:r>
      </w:ins>
      <w:del w:id="322" w:author="Carol Nichols" w:date="2019-03-08T16:24:00Z">
        <w:r w:rsidRPr="004A76E1" w:rsidDel="00615B33">
          <w:delText> </w:delText>
        </w:r>
      </w:del>
      <w:r w:rsidRPr="004A76E1">
        <w:rPr>
          <w:rStyle w:val="Literal"/>
        </w:rPr>
        <w:t>some_attribute</w:t>
      </w:r>
      <w:del w:id="323" w:author="Carol Nichols" w:date="2019-03-08T16:24:00Z">
        <w:r w:rsidDel="00615B33">
          <w:delText> </w:delText>
        </w:r>
      </w:del>
      <w:ins w:id="324" w:author="Carol Nichols" w:date="2019-03-08T16:24:00Z">
        <w:r w:rsidR="00615B33">
          <w:t xml:space="preserve"> </w:t>
        </w:r>
      </w:ins>
      <w:r>
        <w:t>is a placeholder for using a</w:t>
      </w:r>
      <w:r w:rsidR="005B32CD">
        <w:t xml:space="preserve"> </w:t>
      </w:r>
      <w:r>
        <w:t>specific macro.</w:t>
      </w:r>
    </w:p>
    <w:p w14:paraId="59DDE74F" w14:textId="77777777" w:rsidR="00C05E2D" w:rsidRDefault="00C05E2D" w:rsidP="00712115">
      <w:pPr>
        <w:pStyle w:val="ProductionDirective"/>
      </w:pPr>
      <w:r>
        <w:t>Filename: src/lib.rs</w:t>
      </w:r>
    </w:p>
    <w:p w14:paraId="30FFAF2C" w14:textId="77777777" w:rsidR="00C05E2D" w:rsidRPr="004A76E1" w:rsidRDefault="00C05E2D" w:rsidP="00712115">
      <w:pPr>
        <w:pStyle w:val="CodeA"/>
      </w:pPr>
      <w:r w:rsidRPr="004A76E1">
        <w:t>use proc_macro;</w:t>
      </w:r>
    </w:p>
    <w:p w14:paraId="5BEFECEB" w14:textId="77777777" w:rsidR="00C05E2D" w:rsidRPr="004A76E1" w:rsidRDefault="00C05E2D" w:rsidP="004A76E1">
      <w:pPr>
        <w:pStyle w:val="CodeB"/>
      </w:pPr>
    </w:p>
    <w:p w14:paraId="1E60ED95" w14:textId="77777777" w:rsidR="00C05E2D" w:rsidRPr="004A76E1" w:rsidRDefault="00C05E2D" w:rsidP="004A76E1">
      <w:pPr>
        <w:pStyle w:val="CodeB"/>
      </w:pPr>
      <w:r w:rsidRPr="004A76E1">
        <w:t>#[some_attribute]</w:t>
      </w:r>
    </w:p>
    <w:p w14:paraId="07872A6D" w14:textId="77777777" w:rsidR="00C05E2D" w:rsidRPr="004A76E1" w:rsidRDefault="00C05E2D" w:rsidP="004A76E1">
      <w:pPr>
        <w:pStyle w:val="CodeB"/>
      </w:pPr>
      <w:r w:rsidRPr="004A76E1">
        <w:t>pub fn some_name(input: TokenStream) -&gt; TokenStream {</w:t>
      </w:r>
    </w:p>
    <w:p w14:paraId="67733B09" w14:textId="77777777" w:rsidR="00C05E2D" w:rsidRPr="004A76E1" w:rsidRDefault="00C05E2D" w:rsidP="00712115">
      <w:pPr>
        <w:pStyle w:val="CodeC"/>
      </w:pPr>
      <w:r w:rsidRPr="004A76E1">
        <w:t>}</w:t>
      </w:r>
    </w:p>
    <w:p w14:paraId="4AACC540" w14:textId="77777777" w:rsidR="00C05E2D" w:rsidRDefault="00C05E2D" w:rsidP="00712115">
      <w:pPr>
        <w:pStyle w:val="Listing"/>
      </w:pPr>
      <w:r>
        <w:t>Listing 19-37: An example of using a procedural macro</w:t>
      </w:r>
    </w:p>
    <w:p w14:paraId="61180130" w14:textId="3D98B062" w:rsidR="00C05E2D" w:rsidDel="003F22CB" w:rsidRDefault="00C05E2D" w:rsidP="004A76E1">
      <w:pPr>
        <w:pStyle w:val="Note"/>
        <w:rPr>
          <w:del w:id="325" w:author="Carol Nichols" w:date="2019-03-08T16:25:00Z"/>
        </w:rPr>
      </w:pPr>
      <w:del w:id="326" w:author="Carol Nichols" w:date="2019-03-08T16:25:00Z">
        <w:r w:rsidDel="003F22CB">
          <w:delText>Note: Sinc</w:delText>
        </w:r>
      </w:del>
      <w:ins w:id="327" w:author="annemarie" w:date="2019-02-28T10:10:00Z">
        <w:del w:id="328" w:author="Carol Nichols" w:date="2019-03-08T16:25:00Z">
          <w:r w:rsidR="006E06C8" w:rsidDel="003F22CB">
            <w:tab/>
            <w:delText>Becaus</w:delText>
          </w:r>
        </w:del>
      </w:ins>
      <w:del w:id="329" w:author="Carol Nichols" w:date="2019-03-08T16:25:00Z">
        <w:r w:rsidDel="003F22CB">
          <w:delText>e procedural macros consist of a function, you may</w:delText>
        </w:r>
      </w:del>
      <w:ins w:id="330" w:author="annemarie" w:date="2019-02-28T10:10:00Z">
        <w:del w:id="331" w:author="Carol Nichols" w:date="2019-03-08T16:25:00Z">
          <w:r w:rsidR="006E06C8" w:rsidDel="003F22CB">
            <w:delText>ight</w:delText>
          </w:r>
        </w:del>
      </w:ins>
      <w:del w:id="332" w:author="Carol Nichols" w:date="2019-03-08T16:25:00Z">
        <w:r w:rsidDel="003F22CB">
          <w:delText xml:space="preserve"> wonder why we</w:delText>
        </w:r>
        <w:r w:rsidR="005B32CD" w:rsidDel="003F22CB">
          <w:delText xml:space="preserve"> </w:delText>
        </w:r>
        <w:r w:rsidDel="003F22CB">
          <w:delText>don’t simply call them “functional macros</w:delText>
        </w:r>
      </w:del>
      <w:ins w:id="333" w:author="annemarie" w:date="2019-02-28T10:10:00Z">
        <w:del w:id="334" w:author="Carol Nichols" w:date="2019-03-08T16:25:00Z">
          <w:r w:rsidR="006E06C8" w:rsidDel="003F22CB">
            <w:delText>.</w:delText>
          </w:r>
        </w:del>
      </w:ins>
      <w:del w:id="335" w:author="Carol Nichols" w:date="2019-03-08T16:25:00Z">
        <w:r w:rsidDel="003F22CB">
          <w:delText>”. One reason is that one of the</w:delText>
        </w:r>
        <w:r w:rsidR="005B32CD" w:rsidDel="003F22CB">
          <w:delText xml:space="preserve"> </w:delText>
        </w:r>
        <w:r w:rsidDel="003F22CB">
          <w:delText>types of procedural macros is called “function-like,” and that would get</w:delText>
        </w:r>
        <w:r w:rsidR="005B32CD" w:rsidDel="003F22CB">
          <w:delText xml:space="preserve"> </w:delText>
        </w:r>
        <w:r w:rsidDel="003F22CB">
          <w:delText>confusing.</w:delText>
        </w:r>
      </w:del>
    </w:p>
    <w:p w14:paraId="70F27F94" w14:textId="00A164A7" w:rsidR="00C05E2D" w:rsidRDefault="00C05E2D" w:rsidP="004A76E1">
      <w:pPr>
        <w:pStyle w:val="Body"/>
      </w:pPr>
      <w:r w:rsidRPr="004A76E1">
        <w:t>The function that defines a procedural macro takes a</w:t>
      </w:r>
      <w:ins w:id="336" w:author="Carol Nichols" w:date="2019-03-08T16:27:00Z">
        <w:r w:rsidR="00804689">
          <w:t xml:space="preserve"> </w:t>
        </w:r>
      </w:ins>
      <w:del w:id="337" w:author="Carol Nichols" w:date="2019-03-08T16:27:00Z">
        <w:r w:rsidRPr="004A76E1" w:rsidDel="00804689">
          <w:delText> </w:delText>
        </w:r>
      </w:del>
      <w:commentRangeStart w:id="338"/>
      <w:commentRangeStart w:id="339"/>
      <w:r w:rsidRPr="004A76E1">
        <w:rPr>
          <w:rStyle w:val="Literal"/>
        </w:rPr>
        <w:t>TokenStream</w:t>
      </w:r>
      <w:del w:id="340" w:author="Carol Nichols" w:date="2019-03-08T16:27:00Z">
        <w:r w:rsidRPr="004A76E1" w:rsidDel="005B3BC8">
          <w:delText> </w:delText>
        </w:r>
      </w:del>
      <w:commentRangeEnd w:id="338"/>
      <w:r w:rsidR="007B777F">
        <w:rPr>
          <w:rStyle w:val="CommentReference"/>
        </w:rPr>
        <w:commentReference w:id="338"/>
      </w:r>
      <w:commentRangeEnd w:id="339"/>
      <w:ins w:id="341" w:author="Carol Nichols" w:date="2019-03-08T16:27:00Z">
        <w:r w:rsidR="00804689">
          <w:t xml:space="preserve"> </w:t>
        </w:r>
      </w:ins>
      <w:r w:rsidR="00AC1298">
        <w:rPr>
          <w:rStyle w:val="CommentReference"/>
        </w:rPr>
        <w:commentReference w:id="339"/>
      </w:r>
      <w:r w:rsidRPr="004A76E1">
        <w:t>as an input</w:t>
      </w:r>
      <w:r w:rsidR="005B32CD">
        <w:t xml:space="preserve"> </w:t>
      </w:r>
      <w:r w:rsidRPr="004A76E1">
        <w:t>and produces a</w:t>
      </w:r>
      <w:ins w:id="342" w:author="Carol Nichols" w:date="2019-03-08T16:27:00Z">
        <w:r w:rsidR="00B22A15">
          <w:t xml:space="preserve"> </w:t>
        </w:r>
      </w:ins>
      <w:del w:id="343" w:author="Carol Nichols" w:date="2019-03-08T16:27:00Z">
        <w:r w:rsidRPr="004A76E1" w:rsidDel="00B22A15">
          <w:delText> </w:delText>
        </w:r>
      </w:del>
      <w:r w:rsidRPr="004A76E1">
        <w:rPr>
          <w:rStyle w:val="Literal"/>
        </w:rPr>
        <w:t>TokenStream</w:t>
      </w:r>
      <w:del w:id="344" w:author="Carol Nichols" w:date="2019-03-08T16:27:00Z">
        <w:r w:rsidRPr="004A76E1" w:rsidDel="00B22A15">
          <w:delText> </w:delText>
        </w:r>
      </w:del>
      <w:ins w:id="345" w:author="Carol Nichols" w:date="2019-03-08T16:27:00Z">
        <w:r w:rsidR="00B22A15">
          <w:t xml:space="preserve"> </w:t>
        </w:r>
      </w:ins>
      <w:r w:rsidRPr="004A76E1">
        <w:t xml:space="preserve">as an output. </w:t>
      </w:r>
      <w:ins w:id="346" w:author="Carol Nichols" w:date="2019-03-08T16:25:00Z">
        <w:r w:rsidR="00F81565">
          <w:t xml:space="preserve">The </w:t>
        </w:r>
        <w:r w:rsidR="00F81565" w:rsidRPr="00AC1298">
          <w:rPr>
            <w:rStyle w:val="Literal"/>
            <w:rPrChange w:id="347" w:author="Carol Nichols" w:date="2019-03-08T16:26:00Z">
              <w:rPr/>
            </w:rPrChange>
          </w:rPr>
          <w:t>To</w:t>
        </w:r>
      </w:ins>
      <w:ins w:id="348" w:author="Carol Nichols" w:date="2019-03-08T16:26:00Z">
        <w:r w:rsidR="00F81565" w:rsidRPr="00AC1298">
          <w:rPr>
            <w:rStyle w:val="Literal"/>
            <w:rPrChange w:id="349" w:author="Carol Nichols" w:date="2019-03-08T16:26:00Z">
              <w:rPr/>
            </w:rPrChange>
          </w:rPr>
          <w:t>kenStream</w:t>
        </w:r>
        <w:r w:rsidR="00F81565">
          <w:t xml:space="preserve"> type is defined by the </w:t>
        </w:r>
        <w:r w:rsidR="00F81565" w:rsidRPr="00E42CA3">
          <w:rPr>
            <w:rStyle w:val="Literal"/>
            <w:rPrChange w:id="350" w:author="Carol Nichols" w:date="2019-03-08T20:04:00Z">
              <w:rPr/>
            </w:rPrChange>
          </w:rPr>
          <w:t>proc_macro</w:t>
        </w:r>
        <w:r w:rsidR="00F81565">
          <w:t xml:space="preserve"> crate that is</w:t>
        </w:r>
        <w:r w:rsidR="00AC1298">
          <w:t xml:space="preserve"> included with Rust and represents a sequence of tokens. </w:t>
        </w:r>
      </w:ins>
      <w:r w:rsidRPr="004A76E1">
        <w:t>This is the core of the macro: the</w:t>
      </w:r>
      <w:r w:rsidR="005B32CD">
        <w:t xml:space="preserve"> </w:t>
      </w:r>
      <w:r w:rsidRPr="004A76E1">
        <w:t>source code that the macro is operating on makes up the input</w:t>
      </w:r>
      <w:ins w:id="351" w:author="Carol Nichols" w:date="2019-03-08T16:27:00Z">
        <w:r w:rsidR="005B6D33">
          <w:t xml:space="preserve"> </w:t>
        </w:r>
      </w:ins>
      <w:del w:id="352" w:author="Carol Nichols" w:date="2019-03-08T16:27:00Z">
        <w:r w:rsidRPr="004A76E1" w:rsidDel="005B6D33">
          <w:delText> </w:delText>
        </w:r>
      </w:del>
      <w:r w:rsidRPr="004A76E1">
        <w:rPr>
          <w:rStyle w:val="Literal"/>
        </w:rPr>
        <w:t>TokenStream</w:t>
      </w:r>
      <w:r w:rsidRPr="004A76E1">
        <w:t>,</w:t>
      </w:r>
      <w:r w:rsidR="005B32CD">
        <w:t xml:space="preserve"> </w:t>
      </w:r>
      <w:r w:rsidRPr="004A76E1">
        <w:t>and the code the macro produces is the output</w:t>
      </w:r>
      <w:ins w:id="353" w:author="Carol Nichols" w:date="2019-03-08T16:28:00Z">
        <w:r w:rsidR="003F2390">
          <w:t xml:space="preserve"> </w:t>
        </w:r>
      </w:ins>
      <w:del w:id="354" w:author="Carol Nichols" w:date="2019-03-08T16:28:00Z">
        <w:r w:rsidRPr="004A76E1" w:rsidDel="003F2390">
          <w:delText> </w:delText>
        </w:r>
      </w:del>
      <w:r w:rsidRPr="004A76E1">
        <w:rPr>
          <w:rStyle w:val="Literal"/>
        </w:rPr>
        <w:t>TokenStream</w:t>
      </w:r>
      <w:r>
        <w:t>. The function also</w:t>
      </w:r>
      <w:r w:rsidR="005B32CD">
        <w:t xml:space="preserve"> </w:t>
      </w:r>
      <w:r>
        <w:t>has an attribute attached to it that s</w:t>
      </w:r>
      <w:del w:id="355" w:author="annemarie" w:date="2019-02-28T10:12:00Z">
        <w:r w:rsidDel="006E06C8">
          <w:delText>ay</w:delText>
        </w:r>
      </w:del>
      <w:ins w:id="356" w:author="annemarie" w:date="2019-02-28T10:12:00Z">
        <w:r w:rsidR="006E06C8">
          <w:t>pecifie</w:t>
        </w:r>
      </w:ins>
      <w:r>
        <w:t>s which kind of procedural macro we’re</w:t>
      </w:r>
      <w:r w:rsidR="005B32CD">
        <w:t xml:space="preserve"> </w:t>
      </w:r>
      <w:r>
        <w:t>creating. We can have multiple kinds of procedural macros in the same crate.</w:t>
      </w:r>
      <w:bookmarkStart w:id="357" w:name="_GoBack"/>
      <w:bookmarkEnd w:id="357"/>
    </w:p>
    <w:p w14:paraId="2215353F" w14:textId="77777777" w:rsidR="00C05E2D" w:rsidRDefault="00C05E2D" w:rsidP="004A76E1">
      <w:pPr>
        <w:pStyle w:val="Body"/>
      </w:pPr>
      <w:r>
        <w:t>Let’s</w:t>
      </w:r>
      <w:del w:id="358" w:author="annemarie" w:date="2019-02-28T10:12:00Z">
        <w:r w:rsidDel="00240FD6">
          <w:delText xml:space="preserve"> take a</w:delText>
        </w:r>
      </w:del>
      <w:r>
        <w:t xml:space="preserve"> look at the different kinds of procedural macros. We’ll start with</w:t>
      </w:r>
      <w:r w:rsidR="005B32CD">
        <w:t xml:space="preserve"> </w:t>
      </w:r>
      <w:r>
        <w:t>a custom derive macro</w:t>
      </w:r>
      <w:del w:id="359" w:author="annemarie" w:date="2019-02-28T10:12:00Z">
        <w:r w:rsidDel="00240FD6">
          <w:delText>,</w:delText>
        </w:r>
      </w:del>
      <w:r>
        <w:t xml:space="preserve"> </w:t>
      </w:r>
      <w:ins w:id="360" w:author="annemarie" w:date="2019-02-28T10:12:00Z">
        <w:r w:rsidR="00240FD6">
          <w:t xml:space="preserve">and </w:t>
        </w:r>
      </w:ins>
      <w:r>
        <w:t>then</w:t>
      </w:r>
      <w:del w:id="361" w:author="annemarie" w:date="2019-02-28T10:12:00Z">
        <w:r w:rsidDel="00240FD6">
          <w:delText xml:space="preserve"> we’ll</w:delText>
        </w:r>
      </w:del>
      <w:r>
        <w:t xml:space="preserve"> explain the small </w:t>
      </w:r>
      <w:del w:id="362" w:author="annemarie" w:date="2019-02-28T10:13:00Z">
        <w:r w:rsidDel="00240FD6">
          <w:delText xml:space="preserve">differences </w:delText>
        </w:r>
      </w:del>
      <w:ins w:id="363" w:author="annemarie" w:date="2019-02-28T10:13:00Z">
        <w:r w:rsidR="00240FD6">
          <w:t xml:space="preserve">dissimilarities </w:t>
        </w:r>
      </w:ins>
      <w:r>
        <w:t>that make the</w:t>
      </w:r>
      <w:r w:rsidR="005B32CD">
        <w:t xml:space="preserve"> </w:t>
      </w:r>
      <w:r>
        <w:t>other forms different.</w:t>
      </w:r>
    </w:p>
    <w:p w14:paraId="22A87BB1" w14:textId="1CB58D14" w:rsidR="00C05E2D" w:rsidRDefault="00C05E2D" w:rsidP="004A76E1">
      <w:pPr>
        <w:pStyle w:val="HeadB"/>
      </w:pPr>
      <w:bookmarkStart w:id="364" w:name="how-to-write-a-custom-`derive`-macro"/>
      <w:bookmarkEnd w:id="364"/>
      <w:r>
        <w:t>How to Write a Custom</w:t>
      </w:r>
      <w:ins w:id="365" w:author="Carol Nichols" w:date="2019-03-08T16:29:00Z">
        <w:r w:rsidR="00634A51">
          <w:t xml:space="preserve"> </w:t>
        </w:r>
      </w:ins>
      <w:del w:id="366" w:author="Carol Nichols" w:date="2019-03-08T16:29:00Z">
        <w:r w:rsidDel="00634A51">
          <w:delText> </w:delText>
        </w:r>
      </w:del>
      <w:r w:rsidRPr="00BF64A9">
        <w:rPr>
          <w:rStyle w:val="Literal"/>
          <w:rPrChange w:id="367" w:author="Carol Nichols" w:date="2019-03-08T16:29:00Z">
            <w:rPr/>
          </w:rPrChange>
        </w:rPr>
        <w:t>derive</w:t>
      </w:r>
      <w:del w:id="368" w:author="Carol Nichols" w:date="2019-03-08T16:29:00Z">
        <w:r w:rsidDel="00634A51">
          <w:delText> </w:delText>
        </w:r>
      </w:del>
      <w:ins w:id="369" w:author="Carol Nichols" w:date="2019-03-08T16:29:00Z">
        <w:r w:rsidR="00634A51">
          <w:t xml:space="preserve"> </w:t>
        </w:r>
      </w:ins>
      <w:r>
        <w:t>Macro</w:t>
      </w:r>
    </w:p>
    <w:p w14:paraId="349E0BEB" w14:textId="52D8A599" w:rsidR="00C05E2D" w:rsidRDefault="00C05E2D" w:rsidP="00DB5AAA">
      <w:pPr>
        <w:pStyle w:val="BodyFirst"/>
      </w:pPr>
      <w:r w:rsidRPr="004A76E1">
        <w:t>Let’s create a crate named</w:t>
      </w:r>
      <w:ins w:id="370" w:author="Carol Nichols" w:date="2019-03-08T16:29:00Z">
        <w:r w:rsidR="004A7199">
          <w:t xml:space="preserve"> </w:t>
        </w:r>
      </w:ins>
      <w:del w:id="371" w:author="Carol Nichols" w:date="2019-03-08T16:29:00Z">
        <w:r w:rsidRPr="004A76E1" w:rsidDel="004A7199">
          <w:delText> </w:delText>
        </w:r>
      </w:del>
      <w:r w:rsidRPr="004A76E1">
        <w:rPr>
          <w:rStyle w:val="Literal"/>
        </w:rPr>
        <w:t>hello_macro</w:t>
      </w:r>
      <w:del w:id="372" w:author="Carol Nichols" w:date="2019-03-08T16:29:00Z">
        <w:r w:rsidRPr="004A76E1" w:rsidDel="007E62CB">
          <w:delText> </w:delText>
        </w:r>
      </w:del>
      <w:ins w:id="373" w:author="Carol Nichols" w:date="2019-03-08T16:29:00Z">
        <w:r w:rsidR="007E62CB">
          <w:t xml:space="preserve"> </w:t>
        </w:r>
      </w:ins>
      <w:r w:rsidRPr="004A76E1">
        <w:t>that defines a trait named</w:t>
      </w:r>
      <w:r w:rsidR="005B32CD">
        <w:t xml:space="preserve"> </w:t>
      </w:r>
      <w:r w:rsidRPr="004A76E1">
        <w:rPr>
          <w:rStyle w:val="Literal"/>
        </w:rPr>
        <w:t>HelloMacro</w:t>
      </w:r>
      <w:del w:id="374" w:author="Carol Nichols" w:date="2019-03-08T16:29:00Z">
        <w:r w:rsidRPr="004A76E1" w:rsidDel="00997C1B">
          <w:delText> </w:delText>
        </w:r>
      </w:del>
      <w:ins w:id="375" w:author="Carol Nichols" w:date="2019-03-08T16:29:00Z">
        <w:r w:rsidR="00997C1B">
          <w:t xml:space="preserve"> </w:t>
        </w:r>
      </w:ins>
      <w:r w:rsidRPr="004A76E1">
        <w:t>with one associated function named</w:t>
      </w:r>
      <w:ins w:id="376" w:author="Carol Nichols" w:date="2019-03-08T16:29:00Z">
        <w:r w:rsidR="00E37D67">
          <w:t xml:space="preserve"> </w:t>
        </w:r>
      </w:ins>
      <w:del w:id="377" w:author="Carol Nichols" w:date="2019-03-08T16:29:00Z">
        <w:r w:rsidRPr="004A76E1" w:rsidDel="00E37D67">
          <w:delText> </w:delText>
        </w:r>
      </w:del>
      <w:r w:rsidRPr="004A76E1">
        <w:rPr>
          <w:rStyle w:val="Literal"/>
        </w:rPr>
        <w:t>hello_macro</w:t>
      </w:r>
      <w:r w:rsidRPr="004A76E1">
        <w:t>. Rather than</w:t>
      </w:r>
      <w:r w:rsidR="005B32CD">
        <w:t xml:space="preserve"> </w:t>
      </w:r>
      <w:r w:rsidRPr="004A76E1">
        <w:t>making our crate users implement the</w:t>
      </w:r>
      <w:ins w:id="378" w:author="Carol Nichols" w:date="2019-03-08T16:29:00Z">
        <w:r w:rsidR="00283915">
          <w:t xml:space="preserve"> </w:t>
        </w:r>
      </w:ins>
      <w:del w:id="379" w:author="Carol Nichols" w:date="2019-03-08T16:29:00Z">
        <w:r w:rsidRPr="004A76E1" w:rsidDel="00283915">
          <w:delText> </w:delText>
        </w:r>
      </w:del>
      <w:r w:rsidRPr="004A76E1">
        <w:rPr>
          <w:rStyle w:val="Literal"/>
        </w:rPr>
        <w:t>HelloMacro</w:t>
      </w:r>
      <w:del w:id="380" w:author="Carol Nichols" w:date="2019-03-08T16:29:00Z">
        <w:r w:rsidRPr="004A76E1" w:rsidDel="00313718">
          <w:delText> </w:delText>
        </w:r>
      </w:del>
      <w:ins w:id="381" w:author="Carol Nichols" w:date="2019-03-08T16:29:00Z">
        <w:r w:rsidR="00313718">
          <w:t xml:space="preserve"> </w:t>
        </w:r>
      </w:ins>
      <w:r w:rsidRPr="004A76E1">
        <w:t>trait for each of their</w:t>
      </w:r>
      <w:r w:rsidR="005B32CD">
        <w:t xml:space="preserve"> </w:t>
      </w:r>
      <w:r w:rsidRPr="004A76E1">
        <w:t>types, we’ll provide a procedural macro so users can annotate their type with</w:t>
      </w:r>
      <w:r w:rsidR="005B32CD">
        <w:t xml:space="preserve"> </w:t>
      </w:r>
      <w:r w:rsidRPr="004A76E1">
        <w:rPr>
          <w:rStyle w:val="Literal"/>
        </w:rPr>
        <w:t>#[derive(HelloMacro)]</w:t>
      </w:r>
      <w:del w:id="382" w:author="Carol Nichols" w:date="2019-03-08T16:29:00Z">
        <w:r w:rsidRPr="004A76E1" w:rsidDel="00A003A6">
          <w:delText> </w:delText>
        </w:r>
      </w:del>
      <w:ins w:id="383" w:author="Carol Nichols" w:date="2019-03-08T16:29:00Z">
        <w:r w:rsidR="00A003A6">
          <w:t xml:space="preserve"> </w:t>
        </w:r>
      </w:ins>
      <w:r w:rsidRPr="004A76E1">
        <w:t>to get a default implementation of the</w:t>
      </w:r>
      <w:ins w:id="384" w:author="Carol Nichols" w:date="2019-03-08T16:30:00Z">
        <w:r w:rsidR="00A11CC8">
          <w:t xml:space="preserve"> </w:t>
        </w:r>
      </w:ins>
      <w:del w:id="385" w:author="Carol Nichols" w:date="2019-03-08T16:30:00Z">
        <w:r w:rsidRPr="004A76E1" w:rsidDel="00A11CC8">
          <w:delText> </w:delText>
        </w:r>
      </w:del>
      <w:r w:rsidRPr="004A76E1">
        <w:rPr>
          <w:rStyle w:val="Literal"/>
        </w:rPr>
        <w:t>hello_macro</w:t>
      </w:r>
      <w:r w:rsidR="005B32CD">
        <w:t xml:space="preserve"> </w:t>
      </w:r>
      <w:r w:rsidRPr="004A76E1">
        <w:t>function. The default implementation will print</w:t>
      </w:r>
      <w:ins w:id="386" w:author="Carol Nichols" w:date="2019-03-08T16:30:00Z">
        <w:r w:rsidR="00412520">
          <w:t xml:space="preserve"> </w:t>
        </w:r>
      </w:ins>
      <w:del w:id="387" w:author="Carol Nichols" w:date="2019-03-08T16:30:00Z">
        <w:r w:rsidRPr="004A76E1" w:rsidDel="00412520">
          <w:delText> </w:delText>
        </w:r>
      </w:del>
      <w:r w:rsidRPr="004A76E1">
        <w:rPr>
          <w:rStyle w:val="Literal"/>
        </w:rPr>
        <w:t>Hello, Macro! My name is TypeName!</w:t>
      </w:r>
      <w:del w:id="388" w:author="Carol Nichols" w:date="2019-03-08T16:30:00Z">
        <w:r w:rsidRPr="004A76E1" w:rsidDel="000F1F4C">
          <w:delText> </w:delText>
        </w:r>
      </w:del>
      <w:ins w:id="389" w:author="Carol Nichols" w:date="2019-03-08T16:30:00Z">
        <w:r w:rsidR="000F1F4C">
          <w:t xml:space="preserve"> </w:t>
        </w:r>
        <w:r w:rsidR="00030412">
          <w:t>where</w:t>
        </w:r>
      </w:ins>
      <w:del w:id="390" w:author="Carol Nichols" w:date="2019-03-08T16:30:00Z">
        <w:r w:rsidR="003A5461" w:rsidRPr="004A76E1" w:rsidDel="00030412">
          <w:delText>W</w:delText>
        </w:r>
        <w:r w:rsidRPr="004A76E1" w:rsidDel="00030412">
          <w:delText>here</w:delText>
        </w:r>
      </w:del>
      <w:ins w:id="391" w:author="Carol Nichols" w:date="2019-03-08T16:30:00Z">
        <w:r w:rsidR="003A5461">
          <w:t xml:space="preserve"> </w:t>
        </w:r>
      </w:ins>
      <w:del w:id="392" w:author="Carol Nichols" w:date="2019-03-08T16:30:00Z">
        <w:r w:rsidRPr="004A76E1" w:rsidDel="003A5461">
          <w:delText> </w:delText>
        </w:r>
      </w:del>
      <w:r w:rsidRPr="004A76E1">
        <w:rPr>
          <w:rStyle w:val="Literal"/>
        </w:rPr>
        <w:t>TypeName</w:t>
      </w:r>
      <w:del w:id="393" w:author="Carol Nichols" w:date="2019-03-08T16:30:00Z">
        <w:r w:rsidDel="00030412">
          <w:delText> </w:delText>
        </w:r>
      </w:del>
      <w:ins w:id="394" w:author="Carol Nichols" w:date="2019-03-08T16:30:00Z">
        <w:r w:rsidR="00030412">
          <w:t xml:space="preserve"> </w:t>
        </w:r>
      </w:ins>
      <w:r>
        <w:t>is the name of the type on which this trait has</w:t>
      </w:r>
      <w:r w:rsidR="005B32CD">
        <w:t xml:space="preserve"> </w:t>
      </w:r>
      <w:r>
        <w:t>been defined. In other words, we’ll write a crate that enables another</w:t>
      </w:r>
      <w:r w:rsidR="005B32CD">
        <w:t xml:space="preserve"> </w:t>
      </w:r>
      <w:r>
        <w:t>programmer to write code like Listing 19-38 using our crate.</w:t>
      </w:r>
    </w:p>
    <w:p w14:paraId="2E3C0F50" w14:textId="77777777" w:rsidR="00C05E2D" w:rsidRDefault="00C05E2D" w:rsidP="00712115">
      <w:pPr>
        <w:pStyle w:val="ProductionDirective"/>
      </w:pPr>
      <w:r>
        <w:t>Filename: src/main.rs</w:t>
      </w:r>
    </w:p>
    <w:p w14:paraId="51243AD7" w14:textId="77777777" w:rsidR="00C05E2D" w:rsidRPr="004A76E1" w:rsidRDefault="00C05E2D" w:rsidP="00712115">
      <w:pPr>
        <w:pStyle w:val="CodeA"/>
      </w:pPr>
      <w:r w:rsidRPr="004A76E1">
        <w:lastRenderedPageBreak/>
        <w:t>use hello_macro::HelloMacro;</w:t>
      </w:r>
    </w:p>
    <w:p w14:paraId="75F22E95" w14:textId="77777777" w:rsidR="00C05E2D" w:rsidRPr="004A76E1" w:rsidRDefault="00C05E2D" w:rsidP="004A76E1">
      <w:pPr>
        <w:pStyle w:val="CodeB"/>
      </w:pPr>
      <w:r w:rsidRPr="004A76E1">
        <w:t>use hello_macro_derive::HelloMacro;</w:t>
      </w:r>
    </w:p>
    <w:p w14:paraId="66F1FA38" w14:textId="77777777" w:rsidR="00C05E2D" w:rsidRPr="004A76E1" w:rsidRDefault="00C05E2D" w:rsidP="004A76E1">
      <w:pPr>
        <w:pStyle w:val="CodeB"/>
      </w:pPr>
    </w:p>
    <w:p w14:paraId="6C192C5A" w14:textId="77777777" w:rsidR="00C05E2D" w:rsidRPr="004A76E1" w:rsidRDefault="00C05E2D" w:rsidP="004A76E1">
      <w:pPr>
        <w:pStyle w:val="CodeB"/>
      </w:pPr>
      <w:r w:rsidRPr="004A76E1">
        <w:t>#[derive(HelloMacro)]</w:t>
      </w:r>
    </w:p>
    <w:p w14:paraId="1CC77C1F" w14:textId="77777777" w:rsidR="00C05E2D" w:rsidRPr="004A76E1" w:rsidRDefault="00C05E2D" w:rsidP="004A76E1">
      <w:pPr>
        <w:pStyle w:val="CodeB"/>
      </w:pPr>
      <w:r w:rsidRPr="004A76E1">
        <w:t>struct Pancakes;</w:t>
      </w:r>
    </w:p>
    <w:p w14:paraId="2BF17BD1" w14:textId="77777777" w:rsidR="00C05E2D" w:rsidRPr="004A76E1" w:rsidRDefault="00C05E2D" w:rsidP="004A76E1">
      <w:pPr>
        <w:pStyle w:val="CodeB"/>
      </w:pPr>
    </w:p>
    <w:p w14:paraId="6A27D07F" w14:textId="77777777" w:rsidR="00C05E2D" w:rsidRPr="004A76E1" w:rsidRDefault="00C05E2D" w:rsidP="004A76E1">
      <w:pPr>
        <w:pStyle w:val="CodeB"/>
      </w:pPr>
      <w:r w:rsidRPr="004A76E1">
        <w:t>fn main() {</w:t>
      </w:r>
    </w:p>
    <w:p w14:paraId="14769498" w14:textId="77777777" w:rsidR="00C05E2D" w:rsidRPr="004A76E1" w:rsidRDefault="00C05E2D" w:rsidP="004A76E1">
      <w:pPr>
        <w:pStyle w:val="CodeB"/>
      </w:pPr>
      <w:r w:rsidRPr="004A76E1">
        <w:t xml:space="preserve">    Pancakes::hello_macro();</w:t>
      </w:r>
    </w:p>
    <w:p w14:paraId="242F59BF" w14:textId="77777777" w:rsidR="00C05E2D" w:rsidRPr="004A76E1" w:rsidRDefault="00C05E2D" w:rsidP="00712115">
      <w:pPr>
        <w:pStyle w:val="CodeC"/>
      </w:pPr>
      <w:r w:rsidRPr="004A76E1">
        <w:t>}</w:t>
      </w:r>
    </w:p>
    <w:p w14:paraId="4792B5A6" w14:textId="77777777" w:rsidR="00C05E2D" w:rsidRDefault="00C05E2D" w:rsidP="00712115">
      <w:pPr>
        <w:pStyle w:val="Listing"/>
      </w:pPr>
      <w:r>
        <w:t>Listing 19-38: The code a user of our crate will be able to write when using</w:t>
      </w:r>
      <w:r w:rsidR="005B32CD">
        <w:t xml:space="preserve"> </w:t>
      </w:r>
      <w:r w:rsidRPr="00DB5AAA">
        <w:t>our</w:t>
      </w:r>
      <w:r>
        <w:t xml:space="preserve"> procedural macro</w:t>
      </w:r>
    </w:p>
    <w:p w14:paraId="624F8329" w14:textId="28BE09AD" w:rsidR="00C05E2D" w:rsidRDefault="00C05E2D" w:rsidP="004A76E1">
      <w:pPr>
        <w:pStyle w:val="Body"/>
      </w:pPr>
      <w:r w:rsidRPr="004A76E1">
        <w:t>This code will print</w:t>
      </w:r>
      <w:ins w:id="395" w:author="Carol Nichols" w:date="2019-03-08T16:31:00Z">
        <w:r w:rsidR="003E581E">
          <w:t xml:space="preserve"> </w:t>
        </w:r>
      </w:ins>
      <w:del w:id="396" w:author="Carol Nichols" w:date="2019-03-08T16:31:00Z">
        <w:r w:rsidRPr="004A76E1" w:rsidDel="003E581E">
          <w:delText> </w:delText>
        </w:r>
      </w:del>
      <w:r w:rsidRPr="004A76E1">
        <w:rPr>
          <w:rStyle w:val="Literal"/>
        </w:rPr>
        <w:t>Hello, Macro! My name is Pancakes!</w:t>
      </w:r>
      <w:del w:id="397" w:author="Carol Nichols" w:date="2019-03-08T16:31:00Z">
        <w:r w:rsidDel="00E503BD">
          <w:delText> </w:delText>
        </w:r>
      </w:del>
      <w:ins w:id="398" w:author="Carol Nichols" w:date="2019-03-08T16:31:00Z">
        <w:r w:rsidR="00E503BD">
          <w:t xml:space="preserve"> </w:t>
        </w:r>
      </w:ins>
      <w:r>
        <w:t>when we’re done. The</w:t>
      </w:r>
      <w:r w:rsidR="005B32CD">
        <w:t xml:space="preserve"> </w:t>
      </w:r>
      <w:r>
        <w:t>first step is to make a new library crate, like this:</w:t>
      </w:r>
    </w:p>
    <w:p w14:paraId="1F679E47" w14:textId="77777777" w:rsidR="00C05E2D" w:rsidRPr="004A76E1" w:rsidRDefault="00C05E2D" w:rsidP="00712115">
      <w:pPr>
        <w:pStyle w:val="CodeSingle"/>
      </w:pPr>
      <w:r w:rsidRPr="004A76E1">
        <w:t>$ cargo new hello_macro --lib</w:t>
      </w:r>
    </w:p>
    <w:p w14:paraId="652FD039" w14:textId="33AA40A2" w:rsidR="00C05E2D" w:rsidRDefault="00C05E2D" w:rsidP="004A76E1">
      <w:pPr>
        <w:pStyle w:val="Body"/>
      </w:pPr>
      <w:r w:rsidRPr="004A76E1">
        <w:t>Next, we’ll define the</w:t>
      </w:r>
      <w:ins w:id="399" w:author="Carol Nichols" w:date="2019-03-08T16:31:00Z">
        <w:r w:rsidR="009B085A">
          <w:t xml:space="preserve"> </w:t>
        </w:r>
      </w:ins>
      <w:del w:id="400" w:author="Carol Nichols" w:date="2019-03-08T16:31:00Z">
        <w:r w:rsidRPr="004A76E1" w:rsidDel="009B085A">
          <w:delText> </w:delText>
        </w:r>
      </w:del>
      <w:r w:rsidRPr="004A76E1">
        <w:rPr>
          <w:rStyle w:val="Literal"/>
        </w:rPr>
        <w:t>HelloMacro</w:t>
      </w:r>
      <w:del w:id="401" w:author="Carol Nichols" w:date="2019-03-08T16:32:00Z">
        <w:r w:rsidDel="00DD5FF0">
          <w:delText> </w:delText>
        </w:r>
      </w:del>
      <w:ins w:id="402" w:author="Carol Nichols" w:date="2019-03-08T16:32:00Z">
        <w:r w:rsidR="00DD5FF0">
          <w:t xml:space="preserve"> </w:t>
        </w:r>
      </w:ins>
      <w:r>
        <w:t>trait and its associated function:</w:t>
      </w:r>
    </w:p>
    <w:p w14:paraId="76541104" w14:textId="77777777" w:rsidR="00C05E2D" w:rsidRDefault="00C05E2D" w:rsidP="00712115">
      <w:pPr>
        <w:pStyle w:val="ProductionDirective"/>
      </w:pPr>
      <w:r>
        <w:t>Filename: src/lib.rs</w:t>
      </w:r>
    </w:p>
    <w:p w14:paraId="121DBF64" w14:textId="77777777" w:rsidR="00C05E2D" w:rsidRPr="004A76E1" w:rsidRDefault="00C05E2D" w:rsidP="00712115">
      <w:pPr>
        <w:pStyle w:val="CodeA"/>
      </w:pPr>
      <w:r w:rsidRPr="004A76E1">
        <w:t>pub trait HelloMacro {</w:t>
      </w:r>
    </w:p>
    <w:p w14:paraId="1A441966" w14:textId="77777777" w:rsidR="00C05E2D" w:rsidRPr="004A76E1" w:rsidRDefault="00C05E2D" w:rsidP="004A76E1">
      <w:pPr>
        <w:pStyle w:val="CodeB"/>
      </w:pPr>
      <w:r w:rsidRPr="004A76E1">
        <w:t xml:space="preserve">    fn hello_macro();</w:t>
      </w:r>
    </w:p>
    <w:p w14:paraId="418F2F21" w14:textId="77777777" w:rsidR="00C05E2D" w:rsidRPr="004A76E1" w:rsidRDefault="00C05E2D" w:rsidP="00712115">
      <w:pPr>
        <w:pStyle w:val="CodeC"/>
      </w:pPr>
      <w:r w:rsidRPr="004A76E1">
        <w:t>}</w:t>
      </w:r>
    </w:p>
    <w:p w14:paraId="2D0FCCFF" w14:textId="77777777" w:rsidR="00C05E2D" w:rsidRDefault="00C05E2D" w:rsidP="004A76E1">
      <w:pPr>
        <w:pStyle w:val="Body"/>
      </w:pPr>
      <w:r>
        <w:t>We have a trait and its function. At this point, our crate user could implement</w:t>
      </w:r>
      <w:r w:rsidR="005B32CD">
        <w:t xml:space="preserve"> </w:t>
      </w:r>
      <w:r>
        <w:t>the trait to achieve the desired functionality, like so:</w:t>
      </w:r>
    </w:p>
    <w:p w14:paraId="52381B77" w14:textId="77777777" w:rsidR="00C05E2D" w:rsidRPr="004A76E1" w:rsidRDefault="00C05E2D" w:rsidP="00712115">
      <w:pPr>
        <w:pStyle w:val="CodeA"/>
      </w:pPr>
      <w:r w:rsidRPr="004A76E1">
        <w:t>use hello_macro::HelloMacro;</w:t>
      </w:r>
    </w:p>
    <w:p w14:paraId="4D829359" w14:textId="77777777" w:rsidR="00C05E2D" w:rsidRPr="004A76E1" w:rsidRDefault="00C05E2D" w:rsidP="004A76E1">
      <w:pPr>
        <w:pStyle w:val="CodeB"/>
      </w:pPr>
    </w:p>
    <w:p w14:paraId="255BA57C" w14:textId="77777777" w:rsidR="00C05E2D" w:rsidRPr="004A76E1" w:rsidRDefault="00C05E2D" w:rsidP="004A76E1">
      <w:pPr>
        <w:pStyle w:val="CodeB"/>
      </w:pPr>
      <w:r w:rsidRPr="004A76E1">
        <w:t>struct Pancakes;</w:t>
      </w:r>
    </w:p>
    <w:p w14:paraId="47E84BF4" w14:textId="77777777" w:rsidR="00C05E2D" w:rsidRPr="004A76E1" w:rsidRDefault="00C05E2D" w:rsidP="004A76E1">
      <w:pPr>
        <w:pStyle w:val="CodeB"/>
      </w:pPr>
    </w:p>
    <w:p w14:paraId="35B6BB8A" w14:textId="77777777" w:rsidR="00C05E2D" w:rsidRPr="004A76E1" w:rsidRDefault="00C05E2D" w:rsidP="004A76E1">
      <w:pPr>
        <w:pStyle w:val="CodeB"/>
      </w:pPr>
      <w:r w:rsidRPr="004A76E1">
        <w:t>impl HelloMacro for Pancakes {</w:t>
      </w:r>
    </w:p>
    <w:p w14:paraId="3E456630" w14:textId="77777777" w:rsidR="00C05E2D" w:rsidRPr="004A76E1" w:rsidRDefault="00C05E2D" w:rsidP="004A76E1">
      <w:pPr>
        <w:pStyle w:val="CodeB"/>
      </w:pPr>
      <w:r w:rsidRPr="004A76E1">
        <w:t xml:space="preserve">    fn hello_macro() {</w:t>
      </w:r>
    </w:p>
    <w:p w14:paraId="076E1D1A" w14:textId="77777777" w:rsidR="00C05E2D" w:rsidRPr="004A76E1" w:rsidRDefault="00C05E2D" w:rsidP="004A76E1">
      <w:pPr>
        <w:pStyle w:val="CodeB"/>
      </w:pPr>
      <w:r w:rsidRPr="004A76E1">
        <w:t xml:space="preserve">        println!("Hello, Macro! My name is Pancakes!");</w:t>
      </w:r>
    </w:p>
    <w:p w14:paraId="265F23DF" w14:textId="77777777" w:rsidR="00C05E2D" w:rsidRPr="004A76E1" w:rsidRDefault="00C05E2D" w:rsidP="004A76E1">
      <w:pPr>
        <w:pStyle w:val="CodeB"/>
      </w:pPr>
      <w:r w:rsidRPr="004A76E1">
        <w:t xml:space="preserve">    }</w:t>
      </w:r>
    </w:p>
    <w:p w14:paraId="2AEFE90C" w14:textId="77777777" w:rsidR="00C05E2D" w:rsidRPr="004A76E1" w:rsidRDefault="00C05E2D" w:rsidP="004A76E1">
      <w:pPr>
        <w:pStyle w:val="CodeB"/>
      </w:pPr>
      <w:r w:rsidRPr="004A76E1">
        <w:t>}</w:t>
      </w:r>
    </w:p>
    <w:p w14:paraId="50CC2C54" w14:textId="77777777" w:rsidR="00C05E2D" w:rsidRPr="004A76E1" w:rsidRDefault="00C05E2D" w:rsidP="004A76E1">
      <w:pPr>
        <w:pStyle w:val="CodeB"/>
      </w:pPr>
    </w:p>
    <w:p w14:paraId="43CD6A7B" w14:textId="77777777" w:rsidR="00C05E2D" w:rsidRPr="004A76E1" w:rsidRDefault="00C05E2D" w:rsidP="004A76E1">
      <w:pPr>
        <w:pStyle w:val="CodeB"/>
      </w:pPr>
      <w:r w:rsidRPr="004A76E1">
        <w:t>fn main() {</w:t>
      </w:r>
    </w:p>
    <w:p w14:paraId="3A7AD3F7" w14:textId="77777777" w:rsidR="00C05E2D" w:rsidRPr="004A76E1" w:rsidRDefault="00C05E2D" w:rsidP="004A76E1">
      <w:pPr>
        <w:pStyle w:val="CodeB"/>
      </w:pPr>
      <w:r w:rsidRPr="004A76E1">
        <w:t xml:space="preserve">    Pancakes::hello_macro();</w:t>
      </w:r>
    </w:p>
    <w:p w14:paraId="1522780F" w14:textId="77777777" w:rsidR="00C05E2D" w:rsidRPr="004A76E1" w:rsidRDefault="00C05E2D" w:rsidP="00712115">
      <w:pPr>
        <w:pStyle w:val="CodeC"/>
      </w:pPr>
      <w:r w:rsidRPr="004A76E1">
        <w:t>}</w:t>
      </w:r>
    </w:p>
    <w:p w14:paraId="66649C4E" w14:textId="22673593" w:rsidR="00C05E2D" w:rsidRDefault="00C05E2D" w:rsidP="004A76E1">
      <w:pPr>
        <w:pStyle w:val="Body"/>
      </w:pPr>
      <w:r w:rsidRPr="004A76E1">
        <w:lastRenderedPageBreak/>
        <w:t>However, they would need to write the implementation block for each type they</w:t>
      </w:r>
      <w:r w:rsidR="005B32CD">
        <w:t xml:space="preserve"> </w:t>
      </w:r>
      <w:r w:rsidRPr="004A76E1">
        <w:t>wanted to use with</w:t>
      </w:r>
      <w:ins w:id="403" w:author="Carol Nichols" w:date="2019-03-08T16:32:00Z">
        <w:r w:rsidR="008760DA">
          <w:t xml:space="preserve"> </w:t>
        </w:r>
      </w:ins>
      <w:del w:id="404" w:author="Carol Nichols" w:date="2019-03-08T16:32:00Z">
        <w:r w:rsidRPr="004A76E1" w:rsidDel="008760DA">
          <w:delText> </w:delText>
        </w:r>
      </w:del>
      <w:r w:rsidRPr="004A76E1">
        <w:rPr>
          <w:rStyle w:val="Literal"/>
        </w:rPr>
        <w:t>hello_macro</w:t>
      </w:r>
      <w:r>
        <w:t>; we want to spare them from having to do this</w:t>
      </w:r>
      <w:r w:rsidR="005B32CD">
        <w:t xml:space="preserve"> </w:t>
      </w:r>
      <w:r>
        <w:t>work.</w:t>
      </w:r>
    </w:p>
    <w:p w14:paraId="3CCD59C4" w14:textId="54F2D7F3" w:rsidR="00C05E2D" w:rsidRDefault="00C05E2D" w:rsidP="004A76E1">
      <w:pPr>
        <w:pStyle w:val="Body"/>
      </w:pPr>
      <w:r>
        <w:t>Additionally, we can’t yet provide the</w:t>
      </w:r>
      <w:ins w:id="405" w:author="Carol Nichols" w:date="2019-03-08T16:32:00Z">
        <w:r w:rsidR="00D06F36">
          <w:t xml:space="preserve"> </w:t>
        </w:r>
      </w:ins>
      <w:del w:id="406" w:author="Carol Nichols" w:date="2019-03-08T16:32:00Z">
        <w:r w:rsidDel="00D06F36">
          <w:delText> </w:delText>
        </w:r>
      </w:del>
      <w:r w:rsidRPr="004A76E1">
        <w:rPr>
          <w:rStyle w:val="Literal"/>
        </w:rPr>
        <w:t>hello_macro</w:t>
      </w:r>
      <w:del w:id="407" w:author="Carol Nichols" w:date="2019-03-08T16:32:00Z">
        <w:r w:rsidDel="009D329C">
          <w:delText> </w:delText>
        </w:r>
      </w:del>
      <w:ins w:id="408" w:author="Carol Nichols" w:date="2019-03-08T16:32:00Z">
        <w:r w:rsidR="009D329C">
          <w:t xml:space="preserve"> </w:t>
        </w:r>
      </w:ins>
      <w:r>
        <w:t>function with default</w:t>
      </w:r>
      <w:r w:rsidR="005B32CD">
        <w:t xml:space="preserve"> </w:t>
      </w:r>
      <w:r>
        <w:t>implementation that will print the name of the type the trait is implemented</w:t>
      </w:r>
      <w:r w:rsidR="005B32CD">
        <w:t xml:space="preserve"> </w:t>
      </w:r>
      <w:r>
        <w:t>on: Rust doesn’t have reflection capabilities, so it can’t look up the type’s</w:t>
      </w:r>
      <w:r w:rsidR="005B32CD">
        <w:t xml:space="preserve"> </w:t>
      </w:r>
      <w:r>
        <w:t>name at runtime. We need a macro to generate code at compile time.</w:t>
      </w:r>
    </w:p>
    <w:p w14:paraId="2CF99097" w14:textId="3CBFACB2" w:rsidR="00C05E2D" w:rsidRDefault="00C05E2D" w:rsidP="004A76E1">
      <w:pPr>
        <w:pStyle w:val="Body"/>
      </w:pPr>
      <w:r>
        <w:t>The next step is to define the procedural macro. At the time of this writing,</w:t>
      </w:r>
      <w:r w:rsidR="005B32CD">
        <w:t xml:space="preserve"> </w:t>
      </w:r>
      <w:r>
        <w:t>procedural macros need to be in their own crate. Eventually, this restriction</w:t>
      </w:r>
      <w:r w:rsidR="005B32CD">
        <w:t xml:space="preserve"> </w:t>
      </w:r>
      <w:r>
        <w:t>might be lifted. The convention for structuring crates and macro crates is as</w:t>
      </w:r>
      <w:r w:rsidR="005B32CD">
        <w:t xml:space="preserve"> </w:t>
      </w:r>
      <w:r>
        <w:t>follows: for a crate named</w:t>
      </w:r>
      <w:ins w:id="409" w:author="Carol Nichols" w:date="2019-03-08T16:33:00Z">
        <w:r w:rsidR="006754E4">
          <w:t xml:space="preserve"> </w:t>
        </w:r>
      </w:ins>
      <w:del w:id="410" w:author="Carol Nichols" w:date="2019-03-08T16:33:00Z">
        <w:r w:rsidDel="006754E4">
          <w:delText> </w:delText>
        </w:r>
      </w:del>
      <w:r w:rsidRPr="004A76E1">
        <w:rPr>
          <w:rStyle w:val="Literal"/>
        </w:rPr>
        <w:t>foo</w:t>
      </w:r>
      <w:r w:rsidRPr="004A76E1">
        <w:t>, a custom derive procedural macro crate is</w:t>
      </w:r>
      <w:r w:rsidR="005B32CD">
        <w:t xml:space="preserve"> </w:t>
      </w:r>
      <w:r w:rsidRPr="004A76E1">
        <w:t>called</w:t>
      </w:r>
      <w:ins w:id="411" w:author="Carol Nichols" w:date="2019-03-08T16:33:00Z">
        <w:r w:rsidR="00813EFD">
          <w:t xml:space="preserve"> </w:t>
        </w:r>
      </w:ins>
      <w:del w:id="412" w:author="Carol Nichols" w:date="2019-03-08T16:33:00Z">
        <w:r w:rsidRPr="004A76E1" w:rsidDel="00813EFD">
          <w:delText> </w:delText>
        </w:r>
      </w:del>
      <w:r w:rsidRPr="004A76E1">
        <w:rPr>
          <w:rStyle w:val="Literal"/>
        </w:rPr>
        <w:t>foo_derive</w:t>
      </w:r>
      <w:r w:rsidRPr="004A76E1">
        <w:t>. Let’s start a new crate called</w:t>
      </w:r>
      <w:ins w:id="413" w:author="Carol Nichols" w:date="2019-03-08T16:33:00Z">
        <w:r w:rsidR="00F34B34">
          <w:t xml:space="preserve"> </w:t>
        </w:r>
      </w:ins>
      <w:del w:id="414" w:author="Carol Nichols" w:date="2019-03-08T16:33:00Z">
        <w:r w:rsidRPr="004A76E1" w:rsidDel="00F34B34">
          <w:delText> </w:delText>
        </w:r>
      </w:del>
      <w:r w:rsidRPr="004A76E1">
        <w:rPr>
          <w:rStyle w:val="Literal"/>
        </w:rPr>
        <w:t>hello_macro_derive</w:t>
      </w:r>
      <w:del w:id="415" w:author="Carol Nichols" w:date="2019-03-08T16:33:00Z">
        <w:r w:rsidRPr="004A76E1" w:rsidDel="001123CB">
          <w:delText> </w:delText>
        </w:r>
      </w:del>
      <w:ins w:id="416" w:author="Carol Nichols" w:date="2019-03-08T16:33:00Z">
        <w:r w:rsidR="001123CB">
          <w:t xml:space="preserve"> </w:t>
        </w:r>
      </w:ins>
      <w:r w:rsidRPr="004A76E1">
        <w:t>inside</w:t>
      </w:r>
      <w:r w:rsidR="005B32CD">
        <w:t xml:space="preserve"> </w:t>
      </w:r>
      <w:r w:rsidRPr="004A76E1">
        <w:t>our</w:t>
      </w:r>
      <w:ins w:id="417" w:author="Carol Nichols" w:date="2019-03-08T16:33:00Z">
        <w:r w:rsidR="00E00BCA">
          <w:t xml:space="preserve"> </w:t>
        </w:r>
      </w:ins>
      <w:del w:id="418" w:author="Carol Nichols" w:date="2019-03-08T16:33:00Z">
        <w:r w:rsidRPr="004A76E1" w:rsidDel="00E00BCA">
          <w:delText> </w:delText>
        </w:r>
      </w:del>
      <w:r w:rsidRPr="004A76E1">
        <w:rPr>
          <w:rStyle w:val="Literal"/>
        </w:rPr>
        <w:t>hello_macro</w:t>
      </w:r>
      <w:del w:id="419" w:author="Carol Nichols" w:date="2019-03-08T16:34:00Z">
        <w:r w:rsidDel="00A069B3">
          <w:delText> </w:delText>
        </w:r>
      </w:del>
      <w:ins w:id="420" w:author="Carol Nichols" w:date="2019-03-08T16:34:00Z">
        <w:r w:rsidR="00A069B3">
          <w:t xml:space="preserve"> </w:t>
        </w:r>
      </w:ins>
      <w:r>
        <w:t>project:</w:t>
      </w:r>
    </w:p>
    <w:p w14:paraId="7D2CC944" w14:textId="77777777" w:rsidR="00C05E2D" w:rsidRPr="004A76E1" w:rsidRDefault="00C05E2D" w:rsidP="00712115">
      <w:pPr>
        <w:pStyle w:val="CodeSingle"/>
      </w:pPr>
      <w:r w:rsidRPr="004A76E1">
        <w:t>$ cargo new hello_macro_derive --lib</w:t>
      </w:r>
    </w:p>
    <w:p w14:paraId="3A3242CB" w14:textId="2F76F037" w:rsidR="00C05E2D" w:rsidRDefault="00C05E2D" w:rsidP="004A76E1">
      <w:pPr>
        <w:pStyle w:val="Body"/>
      </w:pPr>
      <w:r w:rsidRPr="004A76E1">
        <w:t>Our two crates are tightly related, so we create the procedural macro crate</w:t>
      </w:r>
      <w:r w:rsidR="005B32CD">
        <w:t xml:space="preserve"> </w:t>
      </w:r>
      <w:r w:rsidRPr="004A76E1">
        <w:t>within the directory of our</w:t>
      </w:r>
      <w:ins w:id="421" w:author="Carol Nichols" w:date="2019-03-08T16:34:00Z">
        <w:r w:rsidR="00794A78">
          <w:t xml:space="preserve"> </w:t>
        </w:r>
      </w:ins>
      <w:del w:id="422" w:author="Carol Nichols" w:date="2019-03-08T16:34:00Z">
        <w:r w:rsidRPr="004A76E1" w:rsidDel="00794A78">
          <w:delText> </w:delText>
        </w:r>
      </w:del>
      <w:r w:rsidRPr="004A76E1">
        <w:rPr>
          <w:rStyle w:val="Literal"/>
        </w:rPr>
        <w:t>hello_macro</w:t>
      </w:r>
      <w:del w:id="423" w:author="Carol Nichols" w:date="2019-03-08T16:34:00Z">
        <w:r w:rsidRPr="004A76E1" w:rsidDel="00E33735">
          <w:delText> </w:delText>
        </w:r>
      </w:del>
      <w:ins w:id="424" w:author="Carol Nichols" w:date="2019-03-08T16:34:00Z">
        <w:r w:rsidR="00E33735">
          <w:t xml:space="preserve"> </w:t>
        </w:r>
      </w:ins>
      <w:r w:rsidRPr="004A76E1">
        <w:t>crate. If we change the trait</w:t>
      </w:r>
      <w:r w:rsidR="005B32CD">
        <w:t xml:space="preserve"> </w:t>
      </w:r>
      <w:r w:rsidRPr="004A76E1">
        <w:t>definition in</w:t>
      </w:r>
      <w:ins w:id="425" w:author="Carol Nichols" w:date="2019-03-08T16:34:00Z">
        <w:r w:rsidR="00466262">
          <w:t xml:space="preserve"> </w:t>
        </w:r>
      </w:ins>
      <w:del w:id="426" w:author="Carol Nichols" w:date="2019-03-08T16:34:00Z">
        <w:r w:rsidRPr="004A76E1" w:rsidDel="00466262">
          <w:delText> </w:delText>
        </w:r>
      </w:del>
      <w:r w:rsidRPr="004A76E1">
        <w:rPr>
          <w:rStyle w:val="Literal"/>
        </w:rPr>
        <w:t>hello_macro</w:t>
      </w:r>
      <w:r w:rsidRPr="004A76E1">
        <w:t>, we’ll have to change the implementation of the</w:t>
      </w:r>
      <w:r w:rsidR="005B32CD">
        <w:t xml:space="preserve"> </w:t>
      </w:r>
      <w:r w:rsidRPr="004A76E1">
        <w:t>procedural macro in</w:t>
      </w:r>
      <w:ins w:id="427" w:author="Carol Nichols" w:date="2019-03-08T16:34:00Z">
        <w:r w:rsidR="00CC1DC5">
          <w:t xml:space="preserve"> </w:t>
        </w:r>
      </w:ins>
      <w:del w:id="428" w:author="Carol Nichols" w:date="2019-03-08T16:34:00Z">
        <w:r w:rsidRPr="004A76E1" w:rsidDel="00CC1DC5">
          <w:delText> </w:delText>
        </w:r>
      </w:del>
      <w:r w:rsidRPr="004A76E1">
        <w:rPr>
          <w:rStyle w:val="Literal"/>
        </w:rPr>
        <w:t>hello_macro_derive</w:t>
      </w:r>
      <w:del w:id="429" w:author="Carol Nichols" w:date="2019-03-08T16:34:00Z">
        <w:r w:rsidRPr="004A76E1" w:rsidDel="009E37CF">
          <w:delText> </w:delText>
        </w:r>
      </w:del>
      <w:ins w:id="430" w:author="Carol Nichols" w:date="2019-03-08T16:34:00Z">
        <w:r w:rsidR="009E37CF">
          <w:t xml:space="preserve"> </w:t>
        </w:r>
      </w:ins>
      <w:r w:rsidRPr="004A76E1">
        <w:t>as well. The two crates will need to</w:t>
      </w:r>
      <w:r w:rsidR="005B32CD">
        <w:t xml:space="preserve"> </w:t>
      </w:r>
      <w:r w:rsidRPr="004A76E1">
        <w:t>be published separately, and programmers using these crates will need to add</w:t>
      </w:r>
      <w:r w:rsidR="005B32CD">
        <w:t xml:space="preserve"> </w:t>
      </w:r>
      <w:r w:rsidRPr="004A76E1">
        <w:t>both as dependencies and bring them both into scope. We could instead have the</w:t>
      </w:r>
      <w:r w:rsidR="005B32CD">
        <w:t xml:space="preserve"> </w:t>
      </w:r>
      <w:r w:rsidRPr="004A76E1">
        <w:rPr>
          <w:rStyle w:val="Literal"/>
        </w:rPr>
        <w:t>hello_macro</w:t>
      </w:r>
      <w:del w:id="431" w:author="Carol Nichols" w:date="2019-03-08T16:35:00Z">
        <w:r w:rsidRPr="004A76E1" w:rsidDel="003D0D09">
          <w:delText> </w:delText>
        </w:r>
      </w:del>
      <w:ins w:id="432" w:author="Carol Nichols" w:date="2019-03-08T16:35:00Z">
        <w:r w:rsidR="003D0D09">
          <w:t xml:space="preserve"> </w:t>
        </w:r>
      </w:ins>
      <w:r w:rsidRPr="004A76E1">
        <w:t>crate use</w:t>
      </w:r>
      <w:ins w:id="433" w:author="Carol Nichols" w:date="2019-03-08T16:35:00Z">
        <w:r w:rsidR="000F30F9">
          <w:t xml:space="preserve"> </w:t>
        </w:r>
      </w:ins>
      <w:del w:id="434" w:author="Carol Nichols" w:date="2019-03-08T16:35:00Z">
        <w:r w:rsidRPr="004A76E1" w:rsidDel="000F30F9">
          <w:delText> </w:delText>
        </w:r>
      </w:del>
      <w:r w:rsidRPr="004A76E1">
        <w:rPr>
          <w:rStyle w:val="Literal"/>
        </w:rPr>
        <w:t>hello_macro_derive</w:t>
      </w:r>
      <w:del w:id="435" w:author="Carol Nichols" w:date="2019-03-08T16:35:00Z">
        <w:r w:rsidRPr="004A76E1" w:rsidDel="007125FB">
          <w:delText> </w:delText>
        </w:r>
      </w:del>
      <w:ins w:id="436" w:author="Carol Nichols" w:date="2019-03-08T16:35:00Z">
        <w:r w:rsidR="007125FB">
          <w:t xml:space="preserve"> </w:t>
        </w:r>
      </w:ins>
      <w:r w:rsidRPr="004A76E1">
        <w:t>as a dependency and reexport the</w:t>
      </w:r>
      <w:r w:rsidR="005B32CD">
        <w:t xml:space="preserve"> </w:t>
      </w:r>
      <w:r w:rsidRPr="004A76E1">
        <w:t>procedural macro code. However, the way we’ve structured the project makes it</w:t>
      </w:r>
      <w:r w:rsidR="005B32CD">
        <w:t xml:space="preserve"> </w:t>
      </w:r>
      <w:r w:rsidRPr="004A76E1">
        <w:t>possible for programmers to use</w:t>
      </w:r>
      <w:ins w:id="437" w:author="Carol Nichols" w:date="2019-03-08T16:35:00Z">
        <w:r w:rsidR="00310530">
          <w:t xml:space="preserve"> </w:t>
        </w:r>
      </w:ins>
      <w:del w:id="438" w:author="Carol Nichols" w:date="2019-03-08T16:35:00Z">
        <w:r w:rsidRPr="004A76E1" w:rsidDel="00310530">
          <w:delText> </w:delText>
        </w:r>
      </w:del>
      <w:r w:rsidRPr="004A76E1">
        <w:rPr>
          <w:rStyle w:val="Literal"/>
        </w:rPr>
        <w:t>hello_macro</w:t>
      </w:r>
      <w:del w:id="439" w:author="Carol Nichols" w:date="2019-03-08T16:35:00Z">
        <w:r w:rsidRPr="004A76E1" w:rsidDel="003C7673">
          <w:delText> </w:delText>
        </w:r>
      </w:del>
      <w:ins w:id="440" w:author="Carol Nichols" w:date="2019-03-08T16:35:00Z">
        <w:r w:rsidR="003C7673">
          <w:t xml:space="preserve"> </w:t>
        </w:r>
      </w:ins>
      <w:r w:rsidRPr="004A76E1">
        <w:t>even if they don’t want the</w:t>
      </w:r>
      <w:r w:rsidR="005B32CD">
        <w:t xml:space="preserve"> </w:t>
      </w:r>
      <w:r w:rsidRPr="004A76E1">
        <w:rPr>
          <w:rStyle w:val="Literal"/>
        </w:rPr>
        <w:t>derive</w:t>
      </w:r>
      <w:del w:id="441" w:author="Carol Nichols" w:date="2019-03-08T16:35:00Z">
        <w:r w:rsidDel="00000AEF">
          <w:delText> </w:delText>
        </w:r>
      </w:del>
      <w:ins w:id="442" w:author="Carol Nichols" w:date="2019-03-08T16:35:00Z">
        <w:r w:rsidR="00000AEF">
          <w:t xml:space="preserve"> </w:t>
        </w:r>
      </w:ins>
      <w:r>
        <w:t>functionality.</w:t>
      </w:r>
    </w:p>
    <w:p w14:paraId="353940C9" w14:textId="6C48C5BE" w:rsidR="00C05E2D" w:rsidRDefault="00C05E2D" w:rsidP="004A76E1">
      <w:pPr>
        <w:pStyle w:val="Body"/>
      </w:pPr>
      <w:r>
        <w:t>We need to declare the</w:t>
      </w:r>
      <w:ins w:id="443" w:author="Carol Nichols" w:date="2019-03-08T16:35:00Z">
        <w:r w:rsidR="0088746B">
          <w:t xml:space="preserve"> </w:t>
        </w:r>
      </w:ins>
      <w:del w:id="444" w:author="Carol Nichols" w:date="2019-03-08T16:35:00Z">
        <w:r w:rsidDel="0088746B">
          <w:delText> </w:delText>
        </w:r>
      </w:del>
      <w:r w:rsidRPr="004A76E1">
        <w:rPr>
          <w:rStyle w:val="Literal"/>
        </w:rPr>
        <w:t>hello_macro_derive</w:t>
      </w:r>
      <w:del w:id="445" w:author="Carol Nichols" w:date="2019-03-08T16:35:00Z">
        <w:r w:rsidRPr="004A76E1" w:rsidDel="003475B7">
          <w:delText> </w:delText>
        </w:r>
      </w:del>
      <w:ins w:id="446" w:author="Carol Nichols" w:date="2019-03-08T16:35:00Z">
        <w:r w:rsidR="003475B7">
          <w:t xml:space="preserve"> </w:t>
        </w:r>
      </w:ins>
      <w:r w:rsidRPr="004A76E1">
        <w:t>crate as a procedural macro crate.</w:t>
      </w:r>
      <w:r w:rsidR="005B32CD">
        <w:t xml:space="preserve"> </w:t>
      </w:r>
      <w:r w:rsidRPr="004A76E1">
        <w:t>We’ll also need functionality from the</w:t>
      </w:r>
      <w:ins w:id="447" w:author="Carol Nichols" w:date="2019-03-08T16:35:00Z">
        <w:r w:rsidR="004665A7">
          <w:t xml:space="preserve"> </w:t>
        </w:r>
      </w:ins>
      <w:del w:id="448" w:author="Carol Nichols" w:date="2019-03-08T16:35:00Z">
        <w:r w:rsidRPr="004A76E1" w:rsidDel="004665A7">
          <w:delText> </w:delText>
        </w:r>
      </w:del>
      <w:r w:rsidRPr="004A76E1">
        <w:rPr>
          <w:rStyle w:val="Literal"/>
        </w:rPr>
        <w:t>syn</w:t>
      </w:r>
      <w:del w:id="449" w:author="Carol Nichols" w:date="2019-03-08T16:35:00Z">
        <w:r w:rsidRPr="004A76E1" w:rsidDel="00830035">
          <w:delText> </w:delText>
        </w:r>
      </w:del>
      <w:ins w:id="450" w:author="Carol Nichols" w:date="2019-03-08T16:35:00Z">
        <w:r w:rsidR="00830035">
          <w:t xml:space="preserve"> </w:t>
        </w:r>
      </w:ins>
      <w:r w:rsidRPr="004A76E1">
        <w:t>and</w:t>
      </w:r>
      <w:ins w:id="451" w:author="Carol Nichols" w:date="2019-03-08T16:36:00Z">
        <w:r w:rsidR="00E76FBC">
          <w:t xml:space="preserve"> </w:t>
        </w:r>
      </w:ins>
      <w:del w:id="452" w:author="Carol Nichols" w:date="2019-03-08T16:36:00Z">
        <w:r w:rsidRPr="004A76E1" w:rsidDel="00E76FBC">
          <w:delText> </w:delText>
        </w:r>
      </w:del>
      <w:r w:rsidRPr="004A76E1">
        <w:rPr>
          <w:rStyle w:val="Literal"/>
        </w:rPr>
        <w:t>quote</w:t>
      </w:r>
      <w:del w:id="453" w:author="Carol Nichols" w:date="2019-03-08T16:36:00Z">
        <w:r w:rsidRPr="004A76E1" w:rsidDel="00C03024">
          <w:delText> </w:delText>
        </w:r>
      </w:del>
      <w:ins w:id="454" w:author="Carol Nichols" w:date="2019-03-08T16:36:00Z">
        <w:r w:rsidR="00C03024">
          <w:t xml:space="preserve"> </w:t>
        </w:r>
      </w:ins>
      <w:r w:rsidRPr="004A76E1">
        <w:t>crates, as you’ll see</w:t>
      </w:r>
      <w:r w:rsidR="005B32CD">
        <w:t xml:space="preserve"> </w:t>
      </w:r>
      <w:r w:rsidRPr="004A76E1">
        <w:t>in a moment, so we need to add them as dependencies. Add the following to the</w:t>
      </w:r>
      <w:r w:rsidR="005B32CD">
        <w:t xml:space="preserve"> </w:t>
      </w:r>
      <w:r w:rsidRPr="004A76E1">
        <w:rPr>
          <w:rStyle w:val="EmphasisItalic"/>
        </w:rPr>
        <w:t>Cargo.toml</w:t>
      </w:r>
      <w:del w:id="455" w:author="Carol Nichols" w:date="2019-03-08T16:36:00Z">
        <w:r w:rsidRPr="004A76E1" w:rsidDel="004B11B8">
          <w:delText> </w:delText>
        </w:r>
      </w:del>
      <w:ins w:id="456" w:author="Carol Nichols" w:date="2019-03-08T16:36:00Z">
        <w:r w:rsidR="004B11B8">
          <w:t xml:space="preserve"> </w:t>
        </w:r>
      </w:ins>
      <w:r w:rsidRPr="004A76E1">
        <w:t>file for</w:t>
      </w:r>
      <w:ins w:id="457" w:author="Carol Nichols" w:date="2019-03-08T16:36:00Z">
        <w:r w:rsidR="00AA0F17">
          <w:t xml:space="preserve"> </w:t>
        </w:r>
      </w:ins>
      <w:del w:id="458" w:author="Carol Nichols" w:date="2019-03-08T16:36:00Z">
        <w:r w:rsidRPr="004A76E1" w:rsidDel="00AA0F17">
          <w:delText> </w:delText>
        </w:r>
      </w:del>
      <w:r w:rsidRPr="004A76E1">
        <w:rPr>
          <w:rStyle w:val="Literal"/>
        </w:rPr>
        <w:t>hello_macro_derive</w:t>
      </w:r>
      <w:r>
        <w:t>:</w:t>
      </w:r>
    </w:p>
    <w:p w14:paraId="70772D18" w14:textId="77777777" w:rsidR="00C05E2D" w:rsidRDefault="00C05E2D" w:rsidP="00712115">
      <w:pPr>
        <w:pStyle w:val="ProductionDirective"/>
      </w:pPr>
      <w:r>
        <w:t>Filename: hello_macro_derive/Cargo.toml</w:t>
      </w:r>
    </w:p>
    <w:p w14:paraId="2709D5E6" w14:textId="77777777" w:rsidR="00C05E2D" w:rsidRPr="004A76E1" w:rsidRDefault="00C05E2D" w:rsidP="00712115">
      <w:pPr>
        <w:pStyle w:val="CodeA"/>
      </w:pPr>
      <w:r w:rsidRPr="004A76E1">
        <w:t>[lib]</w:t>
      </w:r>
    </w:p>
    <w:p w14:paraId="3F5FACD9" w14:textId="77777777" w:rsidR="00C05E2D" w:rsidRPr="004A76E1" w:rsidRDefault="00C05E2D" w:rsidP="004A76E1">
      <w:pPr>
        <w:pStyle w:val="CodeB"/>
      </w:pPr>
      <w:r w:rsidRPr="004A76E1">
        <w:t>proc-macro = true</w:t>
      </w:r>
    </w:p>
    <w:p w14:paraId="5476E7EF" w14:textId="77777777" w:rsidR="00C05E2D" w:rsidRPr="004A76E1" w:rsidRDefault="00C05E2D" w:rsidP="004A76E1">
      <w:pPr>
        <w:pStyle w:val="CodeB"/>
      </w:pPr>
    </w:p>
    <w:p w14:paraId="70AC9343" w14:textId="77777777" w:rsidR="00C05E2D" w:rsidRPr="004A76E1" w:rsidRDefault="00C05E2D" w:rsidP="004A76E1">
      <w:pPr>
        <w:pStyle w:val="CodeB"/>
      </w:pPr>
      <w:r w:rsidRPr="004A76E1">
        <w:t>[dependencies]</w:t>
      </w:r>
    </w:p>
    <w:p w14:paraId="279A7092" w14:textId="77777777" w:rsidR="00C05E2D" w:rsidRPr="004A76E1" w:rsidRDefault="00C05E2D" w:rsidP="004A76E1">
      <w:pPr>
        <w:pStyle w:val="CodeB"/>
      </w:pPr>
      <w:r w:rsidRPr="004A76E1">
        <w:t>syn = "0.14.4"</w:t>
      </w:r>
    </w:p>
    <w:p w14:paraId="6ADD54FF" w14:textId="77777777" w:rsidR="00C05E2D" w:rsidRPr="004A76E1" w:rsidRDefault="00C05E2D" w:rsidP="00712115">
      <w:pPr>
        <w:pStyle w:val="CodeC"/>
      </w:pPr>
      <w:r w:rsidRPr="004A76E1">
        <w:t>quote = "0.6.3"</w:t>
      </w:r>
    </w:p>
    <w:p w14:paraId="4812B12C" w14:textId="1C34D4E2" w:rsidR="00C05E2D" w:rsidRDefault="00C05E2D" w:rsidP="004A76E1">
      <w:pPr>
        <w:pStyle w:val="Body"/>
      </w:pPr>
      <w:r w:rsidRPr="004A76E1">
        <w:lastRenderedPageBreak/>
        <w:t>To start defining the procedural macro, place the code in Listing 19-39 into</w:t>
      </w:r>
      <w:r w:rsidR="005B32CD">
        <w:t xml:space="preserve"> </w:t>
      </w:r>
      <w:r w:rsidRPr="004A76E1">
        <w:t>your</w:t>
      </w:r>
      <w:ins w:id="459" w:author="Carol Nichols" w:date="2019-03-08T16:36:00Z">
        <w:r w:rsidR="00E32F5C">
          <w:t xml:space="preserve"> </w:t>
        </w:r>
      </w:ins>
      <w:del w:id="460" w:author="Carol Nichols" w:date="2019-03-08T16:36:00Z">
        <w:r w:rsidRPr="004A76E1" w:rsidDel="00E32F5C">
          <w:delText> </w:delText>
        </w:r>
      </w:del>
      <w:r w:rsidRPr="004A76E1">
        <w:rPr>
          <w:rStyle w:val="EmphasisItalic"/>
        </w:rPr>
        <w:t>src/lib.rs</w:t>
      </w:r>
      <w:del w:id="461" w:author="Carol Nichols" w:date="2019-03-08T16:37:00Z">
        <w:r w:rsidRPr="004A76E1" w:rsidDel="003E6175">
          <w:delText> </w:delText>
        </w:r>
      </w:del>
      <w:ins w:id="462" w:author="Carol Nichols" w:date="2019-03-08T16:37:00Z">
        <w:r w:rsidR="003E6175">
          <w:t xml:space="preserve"> </w:t>
        </w:r>
      </w:ins>
      <w:r w:rsidRPr="004A76E1">
        <w:t>file for the</w:t>
      </w:r>
      <w:ins w:id="463" w:author="Carol Nichols" w:date="2019-03-08T16:37:00Z">
        <w:r w:rsidR="00050E08">
          <w:t xml:space="preserve"> </w:t>
        </w:r>
      </w:ins>
      <w:del w:id="464" w:author="Carol Nichols" w:date="2019-03-08T16:37:00Z">
        <w:r w:rsidRPr="004A76E1" w:rsidDel="00050E08">
          <w:delText> </w:delText>
        </w:r>
      </w:del>
      <w:r w:rsidRPr="004A76E1">
        <w:rPr>
          <w:rStyle w:val="Literal"/>
        </w:rPr>
        <w:t>hello_macro_derive</w:t>
      </w:r>
      <w:del w:id="465" w:author="Carol Nichols" w:date="2019-03-08T16:37:00Z">
        <w:r w:rsidRPr="004A76E1" w:rsidDel="008F1D9C">
          <w:delText> </w:delText>
        </w:r>
      </w:del>
      <w:ins w:id="466" w:author="Carol Nichols" w:date="2019-03-08T16:37:00Z">
        <w:r w:rsidR="008F1D9C">
          <w:t xml:space="preserve"> </w:t>
        </w:r>
      </w:ins>
      <w:r w:rsidRPr="004A76E1">
        <w:t>crate. Note that this code</w:t>
      </w:r>
      <w:r w:rsidR="005B32CD">
        <w:t xml:space="preserve"> </w:t>
      </w:r>
      <w:r w:rsidRPr="004A76E1">
        <w:t>won’t compile until we add a definition for the</w:t>
      </w:r>
      <w:ins w:id="467" w:author="Carol Nichols" w:date="2019-03-08T16:37:00Z">
        <w:r w:rsidR="0025098F">
          <w:t xml:space="preserve"> </w:t>
        </w:r>
      </w:ins>
      <w:del w:id="468" w:author="Carol Nichols" w:date="2019-03-08T16:37:00Z">
        <w:r w:rsidRPr="004A76E1" w:rsidDel="0025098F">
          <w:delText> </w:delText>
        </w:r>
      </w:del>
      <w:r w:rsidRPr="004A76E1">
        <w:rPr>
          <w:rStyle w:val="Literal"/>
        </w:rPr>
        <w:t>impl_hello_macro</w:t>
      </w:r>
      <w:del w:id="469" w:author="Carol Nichols" w:date="2019-03-08T16:37:00Z">
        <w:r w:rsidDel="005157E8">
          <w:delText> </w:delText>
        </w:r>
      </w:del>
      <w:ins w:id="470" w:author="Carol Nichols" w:date="2019-03-08T16:37:00Z">
        <w:r w:rsidR="005157E8">
          <w:t xml:space="preserve"> </w:t>
        </w:r>
      </w:ins>
      <w:r>
        <w:t>function.</w:t>
      </w:r>
    </w:p>
    <w:p w14:paraId="1023CC9D" w14:textId="77777777" w:rsidR="00C05E2D" w:rsidRDefault="00C05E2D" w:rsidP="00712115">
      <w:pPr>
        <w:pStyle w:val="ProductionDirective"/>
      </w:pPr>
      <w:r>
        <w:t>Filename: hello_macro_derive/src/lib.rs</w:t>
      </w:r>
    </w:p>
    <w:p w14:paraId="486D5E87" w14:textId="77777777" w:rsidR="00C05E2D" w:rsidRPr="004A76E1" w:rsidRDefault="00C05E2D" w:rsidP="00712115">
      <w:pPr>
        <w:pStyle w:val="CodeA"/>
      </w:pPr>
      <w:r w:rsidRPr="004A76E1">
        <w:t>extern crate proc_macro;</w:t>
      </w:r>
    </w:p>
    <w:p w14:paraId="26D0436D" w14:textId="77777777" w:rsidR="00C05E2D" w:rsidRPr="004A76E1" w:rsidRDefault="00C05E2D" w:rsidP="004A76E1">
      <w:pPr>
        <w:pStyle w:val="CodeB"/>
      </w:pPr>
    </w:p>
    <w:p w14:paraId="1EB77308" w14:textId="77777777" w:rsidR="00C05E2D" w:rsidRPr="004A76E1" w:rsidRDefault="00C05E2D" w:rsidP="004A76E1">
      <w:pPr>
        <w:pStyle w:val="CodeB"/>
      </w:pPr>
      <w:r w:rsidRPr="004A76E1">
        <w:t>use crate::proc_macro::TokenStream;</w:t>
      </w:r>
    </w:p>
    <w:p w14:paraId="7EC4C9DA" w14:textId="77777777" w:rsidR="00C05E2D" w:rsidRPr="004A76E1" w:rsidRDefault="00C05E2D" w:rsidP="004A76E1">
      <w:pPr>
        <w:pStyle w:val="CodeB"/>
      </w:pPr>
      <w:r w:rsidRPr="004A76E1">
        <w:t>use quote::quote;</w:t>
      </w:r>
    </w:p>
    <w:p w14:paraId="5E80A921" w14:textId="77777777" w:rsidR="00C05E2D" w:rsidRPr="004A76E1" w:rsidRDefault="00C05E2D" w:rsidP="004A76E1">
      <w:pPr>
        <w:pStyle w:val="CodeB"/>
      </w:pPr>
      <w:r w:rsidRPr="004A76E1">
        <w:t>use syn;</w:t>
      </w:r>
    </w:p>
    <w:p w14:paraId="08E5376D" w14:textId="77777777" w:rsidR="00C05E2D" w:rsidRPr="004A76E1" w:rsidRDefault="00C05E2D" w:rsidP="004A76E1">
      <w:pPr>
        <w:pStyle w:val="CodeB"/>
      </w:pPr>
    </w:p>
    <w:p w14:paraId="5C8BFB4E" w14:textId="77777777" w:rsidR="00C05E2D" w:rsidRPr="004A76E1" w:rsidRDefault="00C05E2D" w:rsidP="004A76E1">
      <w:pPr>
        <w:pStyle w:val="CodeB"/>
      </w:pPr>
      <w:r w:rsidRPr="004A76E1">
        <w:t>#[proc_macro_derive(HelloMacro)]</w:t>
      </w:r>
    </w:p>
    <w:p w14:paraId="0134CDB6" w14:textId="77777777" w:rsidR="00C05E2D" w:rsidRPr="004A76E1" w:rsidRDefault="00C05E2D" w:rsidP="004A76E1">
      <w:pPr>
        <w:pStyle w:val="CodeB"/>
      </w:pPr>
      <w:r w:rsidRPr="004A76E1">
        <w:t>pub fn hello_macro_derive(input: TokenStream) -&gt; TokenStream {</w:t>
      </w:r>
    </w:p>
    <w:p w14:paraId="61C46195" w14:textId="77777777" w:rsidR="00C05E2D" w:rsidRPr="004A76E1" w:rsidRDefault="00C05E2D" w:rsidP="004A76E1">
      <w:pPr>
        <w:pStyle w:val="CodeB"/>
      </w:pPr>
      <w:r w:rsidRPr="004A76E1">
        <w:t xml:space="preserve">    // Construct a representation of Rust code as a syntax tree</w:t>
      </w:r>
    </w:p>
    <w:p w14:paraId="45E08040" w14:textId="77777777" w:rsidR="00C05E2D" w:rsidRPr="004A76E1" w:rsidRDefault="00C05E2D" w:rsidP="004A76E1">
      <w:pPr>
        <w:pStyle w:val="CodeB"/>
      </w:pPr>
      <w:r w:rsidRPr="004A76E1">
        <w:t xml:space="preserve">    // that we can manipulate</w:t>
      </w:r>
    </w:p>
    <w:p w14:paraId="50A4E480" w14:textId="77777777" w:rsidR="00C05E2D" w:rsidRPr="004A76E1" w:rsidRDefault="00C05E2D" w:rsidP="004A76E1">
      <w:pPr>
        <w:pStyle w:val="CodeB"/>
      </w:pPr>
      <w:r w:rsidRPr="004A76E1">
        <w:t xml:space="preserve">    let ast = syn::parse(input).unwrap();</w:t>
      </w:r>
    </w:p>
    <w:p w14:paraId="60DEE6C1" w14:textId="77777777" w:rsidR="00C05E2D" w:rsidRPr="004A76E1" w:rsidRDefault="00C05E2D" w:rsidP="004A76E1">
      <w:pPr>
        <w:pStyle w:val="CodeB"/>
      </w:pPr>
    </w:p>
    <w:p w14:paraId="6247554D" w14:textId="77777777" w:rsidR="00C05E2D" w:rsidRPr="004A76E1" w:rsidRDefault="00C05E2D" w:rsidP="004A76E1">
      <w:pPr>
        <w:pStyle w:val="CodeB"/>
      </w:pPr>
      <w:r w:rsidRPr="004A76E1">
        <w:t xml:space="preserve">    // Build the trait implementation</w:t>
      </w:r>
    </w:p>
    <w:p w14:paraId="65A046FC" w14:textId="77777777" w:rsidR="00C05E2D" w:rsidRPr="004A76E1" w:rsidRDefault="00C05E2D" w:rsidP="004A76E1">
      <w:pPr>
        <w:pStyle w:val="CodeB"/>
      </w:pPr>
      <w:r w:rsidRPr="004A76E1">
        <w:t xml:space="preserve">    impl_hello_macro(&amp;ast)</w:t>
      </w:r>
    </w:p>
    <w:p w14:paraId="50D00D7C" w14:textId="77777777" w:rsidR="00C05E2D" w:rsidRPr="004A76E1" w:rsidRDefault="00C05E2D" w:rsidP="00712115">
      <w:pPr>
        <w:pStyle w:val="CodeC"/>
      </w:pPr>
      <w:r w:rsidRPr="004A76E1">
        <w:t>}</w:t>
      </w:r>
    </w:p>
    <w:p w14:paraId="58A22304" w14:textId="77777777" w:rsidR="00C05E2D" w:rsidRDefault="00C05E2D" w:rsidP="00712115">
      <w:pPr>
        <w:pStyle w:val="Listing"/>
      </w:pPr>
      <w:r>
        <w:t>Listing 19-39: Code that most procedural macro crates will require in order to</w:t>
      </w:r>
      <w:r w:rsidR="005B32CD">
        <w:t xml:space="preserve"> </w:t>
      </w:r>
      <w:r>
        <w:t>process Rust code</w:t>
      </w:r>
    </w:p>
    <w:p w14:paraId="5F26298B" w14:textId="1C717BA1" w:rsidR="00C05E2D" w:rsidRDefault="00C05E2D" w:rsidP="004A76E1">
      <w:pPr>
        <w:pStyle w:val="Body"/>
      </w:pPr>
      <w:r w:rsidRPr="004A76E1">
        <w:t>Notice th</w:t>
      </w:r>
      <w:ins w:id="471" w:author="Carol Nichols" w:date="2019-03-08T16:37:00Z">
        <w:r w:rsidR="000D6891">
          <w:t xml:space="preserve">at </w:t>
        </w:r>
      </w:ins>
      <w:del w:id="472" w:author="Carol Nichols" w:date="2019-03-08T16:37:00Z">
        <w:r w:rsidRPr="004A76E1" w:rsidDel="000D6891">
          <w:delText xml:space="preserve">e way </w:delText>
        </w:r>
      </w:del>
      <w:r w:rsidRPr="004A76E1">
        <w:t>we’ve split the</w:t>
      </w:r>
      <w:ins w:id="473" w:author="Carol Nichols" w:date="2019-03-08T16:38:00Z">
        <w:r w:rsidR="000F4DCC">
          <w:t xml:space="preserve"> code into the </w:t>
        </w:r>
        <w:r w:rsidR="000F4DCC" w:rsidRPr="000F4DCC">
          <w:rPr>
            <w:rStyle w:val="Literal"/>
            <w:rPrChange w:id="474" w:author="Carol Nichols" w:date="2019-03-08T16:40:00Z">
              <w:rPr/>
            </w:rPrChange>
          </w:rPr>
          <w:t>hello_macro_derive</w:t>
        </w:r>
        <w:r w:rsidR="000F4DCC">
          <w:t xml:space="preserve"> function responsible for </w:t>
        </w:r>
      </w:ins>
      <w:ins w:id="475" w:author="Carol Nichols" w:date="2019-03-08T16:39:00Z">
        <w:r w:rsidR="000F4DCC">
          <w:t>parsing</w:t>
        </w:r>
      </w:ins>
      <w:ins w:id="476" w:author="Carol Nichols" w:date="2019-03-08T16:38:00Z">
        <w:r w:rsidR="000F4DCC">
          <w:t xml:space="preserve"> the </w:t>
        </w:r>
        <w:r w:rsidR="000F4DCC" w:rsidRPr="000F4DCC">
          <w:rPr>
            <w:rStyle w:val="Literal"/>
            <w:rPrChange w:id="477" w:author="Carol Nichols" w:date="2019-03-08T16:40:00Z">
              <w:rPr/>
            </w:rPrChange>
          </w:rPr>
          <w:t>TokenStream</w:t>
        </w:r>
        <w:r w:rsidR="000F4DCC">
          <w:t xml:space="preserve"> </w:t>
        </w:r>
      </w:ins>
      <w:ins w:id="478" w:author="Carol Nichols" w:date="2019-03-08T16:39:00Z">
        <w:r w:rsidR="000F4DCC">
          <w:t xml:space="preserve">and the </w:t>
        </w:r>
        <w:r w:rsidR="000F4DCC" w:rsidRPr="000F4DCC">
          <w:rPr>
            <w:rStyle w:val="Literal"/>
            <w:rPrChange w:id="479" w:author="Carol Nichols" w:date="2019-03-08T16:40:00Z">
              <w:rPr/>
            </w:rPrChange>
          </w:rPr>
          <w:t>impl_hello_macro</w:t>
        </w:r>
      </w:ins>
      <w:r w:rsidRPr="004A76E1">
        <w:t xml:space="preserve"> function</w:t>
      </w:r>
      <w:ins w:id="480" w:author="Carol Nichols" w:date="2019-03-08T16:39:00Z">
        <w:r w:rsidR="000F4DCC">
          <w:t xml:space="preserve"> responsible for transforming the syntax tree</w:t>
        </w:r>
      </w:ins>
      <w:del w:id="481" w:author="Carol Nichols" w:date="2019-03-08T16:39:00Z">
        <w:r w:rsidRPr="004A76E1" w:rsidDel="000F4DCC">
          <w:delText>s in Listing 19-39</w:delText>
        </w:r>
      </w:del>
      <w:del w:id="482" w:author="annemarie" w:date="2019-02-28T10:45:00Z">
        <w:r w:rsidRPr="004A76E1" w:rsidDel="00674CF3">
          <w:delText>;</w:delText>
        </w:r>
      </w:del>
      <w:ins w:id="483" w:author="annemarie" w:date="2019-02-28T10:45:00Z">
        <w:r w:rsidR="00674CF3">
          <w:t>:</w:t>
        </w:r>
      </w:ins>
      <w:r w:rsidRPr="004A76E1">
        <w:t xml:space="preserve"> this makes writing a</w:t>
      </w:r>
      <w:r w:rsidR="005B32CD">
        <w:t xml:space="preserve"> </w:t>
      </w:r>
      <w:r w:rsidRPr="004A76E1">
        <w:t>procedural macro more convenient</w:t>
      </w:r>
      <w:ins w:id="484" w:author="Carol Nichols" w:date="2019-03-08T16:39:00Z">
        <w:r w:rsidR="000F4DCC">
          <w:t xml:space="preserve">. The </w:t>
        </w:r>
      </w:ins>
      <w:ins w:id="485" w:author="Carol Nichols" w:date="2019-03-08T16:40:00Z">
        <w:r w:rsidR="000F4DCC">
          <w:t xml:space="preserve">code in the </w:t>
        </w:r>
      </w:ins>
      <w:ins w:id="486" w:author="Carol Nichols" w:date="2019-03-08T16:39:00Z">
        <w:r w:rsidR="000F4DCC">
          <w:t>outer function (</w:t>
        </w:r>
        <w:r w:rsidR="000F4DCC" w:rsidRPr="000F4DCC">
          <w:rPr>
            <w:rStyle w:val="Literal"/>
            <w:rPrChange w:id="487" w:author="Carol Nichols" w:date="2019-03-08T16:41:00Z">
              <w:rPr/>
            </w:rPrChange>
          </w:rPr>
          <w:t>he</w:t>
        </w:r>
      </w:ins>
      <w:ins w:id="488" w:author="Carol Nichols" w:date="2019-03-08T16:40:00Z">
        <w:r w:rsidR="000F4DCC" w:rsidRPr="000F4DCC">
          <w:rPr>
            <w:rStyle w:val="Literal"/>
            <w:rPrChange w:id="489" w:author="Carol Nichols" w:date="2019-03-08T16:41:00Z">
              <w:rPr/>
            </w:rPrChange>
          </w:rPr>
          <w:t>llo_macro_derive</w:t>
        </w:r>
        <w:r w:rsidR="000F4DCC">
          <w:t xml:space="preserve"> in this case)</w:t>
        </w:r>
      </w:ins>
      <w:del w:id="490" w:author="Carol Nichols" w:date="2019-03-08T16:39:00Z">
        <w:r w:rsidRPr="004A76E1" w:rsidDel="000F4DCC">
          <w:delText xml:space="preserve"> and </w:delText>
        </w:r>
      </w:del>
      <w:del w:id="491" w:author="Carol Nichols" w:date="2019-03-08T16:40:00Z">
        <w:r w:rsidRPr="004A76E1" w:rsidDel="000F4DCC">
          <w:delText>so</w:delText>
        </w:r>
      </w:del>
      <w:r w:rsidRPr="004A76E1">
        <w:t xml:space="preserve"> will be the same for almost every</w:t>
      </w:r>
      <w:r w:rsidR="005B32CD">
        <w:t xml:space="preserve"> </w:t>
      </w:r>
      <w:r w:rsidRPr="004A76E1">
        <w:t xml:space="preserve">procedural macro crate you see or create. </w:t>
      </w:r>
      <w:del w:id="492" w:author="Carol Nichols" w:date="2019-03-08T16:41:00Z">
        <w:r w:rsidRPr="004A76E1" w:rsidDel="002F63D1">
          <w:delText xml:space="preserve">What </w:delText>
        </w:r>
      </w:del>
      <w:ins w:id="493" w:author="Carol Nichols" w:date="2019-03-08T16:41:00Z">
        <w:r w:rsidR="002F63D1">
          <w:t>The code</w:t>
        </w:r>
        <w:r w:rsidR="002F63D1" w:rsidRPr="004A76E1">
          <w:t xml:space="preserve"> </w:t>
        </w:r>
      </w:ins>
      <w:r w:rsidRPr="004A76E1">
        <w:t xml:space="preserve">you </w:t>
      </w:r>
      <w:del w:id="494" w:author="annemarie" w:date="2019-02-28T10:45:00Z">
        <w:r w:rsidRPr="004A76E1" w:rsidDel="00674CF3">
          <w:delText xml:space="preserve">choose </w:delText>
        </w:r>
      </w:del>
      <w:del w:id="495" w:author="Carol Nichols" w:date="2019-03-08T16:40:00Z">
        <w:r w:rsidRPr="004A76E1" w:rsidDel="000F4DCC">
          <w:delText>use in place</w:delText>
        </w:r>
      </w:del>
      <w:ins w:id="496" w:author="Carol Nichols" w:date="2019-03-08T16:41:00Z">
        <w:r w:rsidR="000F4DCC">
          <w:t>specify</w:t>
        </w:r>
      </w:ins>
      <w:ins w:id="497" w:author="Carol Nichols" w:date="2019-03-08T16:40:00Z">
        <w:r w:rsidR="000F4DCC">
          <w:t xml:space="preserve"> in the body</w:t>
        </w:r>
      </w:ins>
      <w:r w:rsidRPr="004A76E1">
        <w:t xml:space="preserve"> of</w:t>
      </w:r>
      <w:ins w:id="498" w:author="Carol Nichols" w:date="2019-03-08T16:41:00Z">
        <w:r w:rsidR="002F63D1">
          <w:t xml:space="preserve"> the inner function</w:t>
        </w:r>
      </w:ins>
      <w:r w:rsidR="005B32CD">
        <w:t xml:space="preserve"> </w:t>
      </w:r>
      <w:ins w:id="499" w:author="Carol Nichols" w:date="2019-03-08T16:41:00Z">
        <w:r w:rsidR="002F63D1">
          <w:t>(</w:t>
        </w:r>
      </w:ins>
      <w:r w:rsidRPr="004A76E1">
        <w:rPr>
          <w:rStyle w:val="Literal"/>
        </w:rPr>
        <w:t>impl_hello_macro</w:t>
      </w:r>
      <w:del w:id="500" w:author="Carol Nichols" w:date="2019-03-08T19:31:00Z">
        <w:r w:rsidDel="00287271">
          <w:delText> </w:delText>
        </w:r>
      </w:del>
      <w:ins w:id="501" w:author="Carol Nichols" w:date="2019-03-08T19:31:00Z">
        <w:r w:rsidR="00287271">
          <w:t xml:space="preserve"> </w:t>
        </w:r>
      </w:ins>
      <w:ins w:id="502" w:author="Carol Nichols" w:date="2019-03-08T16:41:00Z">
        <w:r w:rsidR="002F63D1">
          <w:t xml:space="preserve">in this case) </w:t>
        </w:r>
      </w:ins>
      <w:r>
        <w:t>will be different depending on your procedural macro’s</w:t>
      </w:r>
      <w:r w:rsidR="005B32CD">
        <w:t xml:space="preserve"> </w:t>
      </w:r>
      <w:r>
        <w:t>purpose.</w:t>
      </w:r>
    </w:p>
    <w:p w14:paraId="56149236" w14:textId="0C39F2C7" w:rsidR="00C05E2D" w:rsidRDefault="00C05E2D" w:rsidP="004A76E1">
      <w:pPr>
        <w:pStyle w:val="Body"/>
      </w:pPr>
      <w:r>
        <w:t>We’ve introduced three new crates:</w:t>
      </w:r>
      <w:ins w:id="503" w:author="Carol Nichols" w:date="2019-03-08T16:42:00Z">
        <w:r w:rsidR="007727A6">
          <w:t xml:space="preserve"> </w:t>
        </w:r>
      </w:ins>
      <w:del w:id="504" w:author="Carol Nichols" w:date="2019-03-08T16:42:00Z">
        <w:r w:rsidDel="007727A6">
          <w:delText> </w:delText>
        </w:r>
      </w:del>
      <w:r w:rsidRPr="004A76E1">
        <w:rPr>
          <w:rStyle w:val="Literal"/>
        </w:rPr>
        <w:t>proc_macro</w:t>
      </w:r>
      <w:r w:rsidRPr="004A76E1">
        <w:t>,</w:t>
      </w:r>
      <w:ins w:id="505" w:author="Carol Nichols" w:date="2019-03-08T16:42:00Z">
        <w:r w:rsidR="00CE30B2">
          <w:t xml:space="preserve"> </w:t>
        </w:r>
      </w:ins>
      <w:del w:id="506" w:author="Carol Nichols" w:date="2019-03-08T16:42:00Z">
        <w:r w:rsidRPr="004A76E1" w:rsidDel="00CE30B2">
          <w:delText> </w:delText>
        </w:r>
      </w:del>
      <w:r w:rsidRPr="004A76E1">
        <w:rPr>
          <w:rStyle w:val="Literal"/>
        </w:rPr>
        <w:t>syn</w:t>
      </w:r>
      <w:del w:id="507" w:author="Carol Nichols" w:date="2019-03-08T16:42:00Z">
        <w:r w:rsidRPr="004A76E1" w:rsidDel="00E17803">
          <w:delText> </w:delText>
        </w:r>
      </w:del>
      <w:ins w:id="508" w:author="Carol Nichols" w:date="2019-03-08T16:42:00Z">
        <w:r w:rsidR="00E17803">
          <w:t xml:space="preserve"> </w:t>
        </w:r>
      </w:ins>
      <w:r w:rsidRPr="004A76E1">
        <w:t>(available from</w:t>
      </w:r>
      <w:r w:rsidR="005B32CD">
        <w:t xml:space="preserve"> </w:t>
      </w:r>
      <w:hyperlink r:id="rId12" w:history="1">
        <w:r w:rsidRPr="00712115">
          <w:rPr>
            <w:rStyle w:val="EmphasisItalic"/>
          </w:rPr>
          <w:t>https://crates.io/crates/syn</w:t>
        </w:r>
      </w:hyperlink>
      <w:r w:rsidRPr="004A76E1">
        <w:t>), and</w:t>
      </w:r>
      <w:ins w:id="509" w:author="Carol Nichols" w:date="2019-03-08T16:42:00Z">
        <w:r w:rsidR="00D56A8A">
          <w:t xml:space="preserve"> </w:t>
        </w:r>
      </w:ins>
      <w:del w:id="510" w:author="Carol Nichols" w:date="2019-03-08T16:42:00Z">
        <w:r w:rsidRPr="004A76E1" w:rsidDel="00D56A8A">
          <w:delText> </w:delText>
        </w:r>
      </w:del>
      <w:r w:rsidRPr="004A76E1">
        <w:rPr>
          <w:rStyle w:val="Literal"/>
        </w:rPr>
        <w:t>quote</w:t>
      </w:r>
      <w:del w:id="511" w:author="Carol Nichols" w:date="2019-03-08T16:42:00Z">
        <w:r w:rsidRPr="004A76E1" w:rsidDel="00DE6DC7">
          <w:delText> </w:delText>
        </w:r>
      </w:del>
      <w:ins w:id="512" w:author="Carol Nichols" w:date="2019-03-08T16:42:00Z">
        <w:r w:rsidR="00DE6DC7">
          <w:t xml:space="preserve"> </w:t>
        </w:r>
      </w:ins>
      <w:r w:rsidRPr="004A76E1">
        <w:t>(available from</w:t>
      </w:r>
      <w:r w:rsidR="005B32CD">
        <w:t xml:space="preserve"> </w:t>
      </w:r>
      <w:hyperlink r:id="rId13" w:history="1">
        <w:r w:rsidRPr="00712115">
          <w:rPr>
            <w:rStyle w:val="EmphasisItalic"/>
          </w:rPr>
          <w:t>https://crates.io/crates/quote</w:t>
        </w:r>
      </w:hyperlink>
      <w:r w:rsidRPr="004A76E1">
        <w:t>). The</w:t>
      </w:r>
      <w:ins w:id="513" w:author="Carol Nichols" w:date="2019-03-08T19:33:00Z">
        <w:r w:rsidR="004C5848">
          <w:t xml:space="preserve"> </w:t>
        </w:r>
      </w:ins>
      <w:del w:id="514" w:author="Carol Nichols" w:date="2019-03-08T19:33:00Z">
        <w:r w:rsidRPr="004A76E1" w:rsidDel="004C5848">
          <w:delText> </w:delText>
        </w:r>
      </w:del>
      <w:r w:rsidRPr="004A76E1">
        <w:rPr>
          <w:rStyle w:val="Literal"/>
        </w:rPr>
        <w:t>proc_macro</w:t>
      </w:r>
      <w:del w:id="515" w:author="Carol Nichols" w:date="2019-03-08T16:43:00Z">
        <w:r w:rsidRPr="004A76E1" w:rsidDel="00D91F37">
          <w:delText> </w:delText>
        </w:r>
      </w:del>
      <w:ins w:id="516" w:author="Carol Nichols" w:date="2019-03-08T16:43:00Z">
        <w:r w:rsidR="00D91F37">
          <w:t xml:space="preserve"> </w:t>
        </w:r>
      </w:ins>
      <w:r w:rsidRPr="004A76E1">
        <w:t>crate comes with Rust, so</w:t>
      </w:r>
      <w:r w:rsidR="005B32CD">
        <w:t xml:space="preserve"> </w:t>
      </w:r>
      <w:r w:rsidRPr="004A76E1">
        <w:t>we didn’t need to add that to the dependencies in</w:t>
      </w:r>
      <w:ins w:id="517" w:author="Carol Nichols" w:date="2019-03-08T16:43:00Z">
        <w:r w:rsidR="009B24DF">
          <w:t xml:space="preserve"> </w:t>
        </w:r>
      </w:ins>
      <w:del w:id="518" w:author="Carol Nichols" w:date="2019-03-08T16:43:00Z">
        <w:r w:rsidRPr="004A76E1" w:rsidDel="009B24DF">
          <w:delText> </w:delText>
        </w:r>
      </w:del>
      <w:r w:rsidRPr="004A76E1">
        <w:rPr>
          <w:rStyle w:val="EmphasisItalic"/>
        </w:rPr>
        <w:t>Cargo.toml</w:t>
      </w:r>
      <w:r w:rsidRPr="004A76E1">
        <w:t xml:space="preserve">. </w:t>
      </w:r>
      <w:commentRangeStart w:id="519"/>
      <w:commentRangeStart w:id="520"/>
      <w:r w:rsidRPr="004A76E1">
        <w:t>The</w:t>
      </w:r>
      <w:ins w:id="521" w:author="Carol Nichols" w:date="2019-03-08T19:31:00Z">
        <w:r w:rsidR="006D5DD0">
          <w:t xml:space="preserve"> </w:t>
        </w:r>
      </w:ins>
      <w:del w:id="522" w:author="Carol Nichols" w:date="2019-03-08T16:42:00Z">
        <w:r w:rsidR="005B32CD" w:rsidDel="006A5E7B">
          <w:delText xml:space="preserve"> </w:delText>
        </w:r>
      </w:del>
      <w:r w:rsidRPr="004A76E1">
        <w:rPr>
          <w:rStyle w:val="Literal"/>
        </w:rPr>
        <w:t>proc_macro</w:t>
      </w:r>
      <w:del w:id="523" w:author="Carol Nichols" w:date="2019-03-08T16:43:00Z">
        <w:r w:rsidDel="000862E9">
          <w:delText> </w:delText>
        </w:r>
      </w:del>
      <w:ins w:id="524" w:author="Carol Nichols" w:date="2019-03-08T16:43:00Z">
        <w:r w:rsidR="000862E9">
          <w:t xml:space="preserve"> </w:t>
        </w:r>
      </w:ins>
      <w:r>
        <w:t>crate is the compiler’s API t</w:t>
      </w:r>
      <w:ins w:id="525" w:author="Carol Nichols" w:date="2019-03-08T16:43:00Z">
        <w:r w:rsidR="00FA5ABF">
          <w:t>hat allows us</w:t>
        </w:r>
      </w:ins>
      <w:del w:id="526" w:author="Carol Nichols" w:date="2019-03-08T16:43:00Z">
        <w:r w:rsidDel="00FA5ABF">
          <w:delText>o be able</w:delText>
        </w:r>
      </w:del>
      <w:r>
        <w:t xml:space="preserve"> to read and manipulate Rust</w:t>
      </w:r>
      <w:r w:rsidR="005B32CD">
        <w:t xml:space="preserve"> </w:t>
      </w:r>
      <w:r>
        <w:t>code from our code</w:t>
      </w:r>
      <w:commentRangeEnd w:id="519"/>
      <w:r w:rsidR="006B7FD8">
        <w:rPr>
          <w:rStyle w:val="CommentReference"/>
        </w:rPr>
        <w:commentReference w:id="519"/>
      </w:r>
      <w:commentRangeEnd w:id="520"/>
      <w:r w:rsidR="00FA5ABF">
        <w:rPr>
          <w:rStyle w:val="CommentReference"/>
        </w:rPr>
        <w:commentReference w:id="520"/>
      </w:r>
      <w:r>
        <w:t>.</w:t>
      </w:r>
    </w:p>
    <w:p w14:paraId="6E39FDDA" w14:textId="3D31B344" w:rsidR="00C05E2D" w:rsidRDefault="00C05E2D" w:rsidP="004A76E1">
      <w:pPr>
        <w:pStyle w:val="Body"/>
      </w:pPr>
      <w:r w:rsidRPr="004A76E1">
        <w:t>The</w:t>
      </w:r>
      <w:ins w:id="527" w:author="Carol Nichols" w:date="2019-03-08T16:44:00Z">
        <w:r w:rsidR="00A715D4">
          <w:t xml:space="preserve"> </w:t>
        </w:r>
      </w:ins>
      <w:del w:id="528" w:author="Carol Nichols" w:date="2019-03-08T16:44:00Z">
        <w:r w:rsidRPr="004A76E1" w:rsidDel="00A715D4">
          <w:delText> </w:delText>
        </w:r>
      </w:del>
      <w:r w:rsidRPr="004A76E1">
        <w:rPr>
          <w:rStyle w:val="Literal"/>
        </w:rPr>
        <w:t>syn</w:t>
      </w:r>
      <w:del w:id="529" w:author="Carol Nichols" w:date="2019-03-08T16:44:00Z">
        <w:r w:rsidRPr="004A76E1" w:rsidDel="008004FB">
          <w:delText> </w:delText>
        </w:r>
      </w:del>
      <w:ins w:id="530" w:author="Carol Nichols" w:date="2019-03-08T16:44:00Z">
        <w:r w:rsidR="008004FB">
          <w:t xml:space="preserve"> </w:t>
        </w:r>
      </w:ins>
      <w:r w:rsidRPr="004A76E1">
        <w:t>crate parses Rust code from a string into a data</w:t>
      </w:r>
      <w:r w:rsidR="005B32CD">
        <w:t xml:space="preserve"> </w:t>
      </w:r>
      <w:r w:rsidRPr="004A76E1">
        <w:t>structure that we can perform operations on. The</w:t>
      </w:r>
      <w:ins w:id="531" w:author="Carol Nichols" w:date="2019-03-08T16:44:00Z">
        <w:r w:rsidR="00BC2B91">
          <w:t xml:space="preserve"> </w:t>
        </w:r>
      </w:ins>
      <w:del w:id="532" w:author="Carol Nichols" w:date="2019-03-08T16:44:00Z">
        <w:r w:rsidRPr="004A76E1" w:rsidDel="00BC2B91">
          <w:delText> </w:delText>
        </w:r>
      </w:del>
      <w:r w:rsidRPr="004A76E1">
        <w:rPr>
          <w:rStyle w:val="Literal"/>
        </w:rPr>
        <w:t>quote</w:t>
      </w:r>
      <w:del w:id="533" w:author="Carol Nichols" w:date="2019-03-08T16:44:00Z">
        <w:r w:rsidRPr="004A76E1" w:rsidDel="00031574">
          <w:delText> </w:delText>
        </w:r>
      </w:del>
      <w:ins w:id="534" w:author="Carol Nichols" w:date="2019-03-08T16:44:00Z">
        <w:r w:rsidR="00031574">
          <w:t xml:space="preserve"> </w:t>
        </w:r>
      </w:ins>
      <w:r w:rsidRPr="004A76E1">
        <w:t xml:space="preserve">crate </w:t>
      </w:r>
      <w:ins w:id="535" w:author="annemarie" w:date="2019-02-28T10:48:00Z">
        <w:r w:rsidR="008D1415">
          <w:t xml:space="preserve">turns </w:t>
        </w:r>
      </w:ins>
      <w:del w:id="536" w:author="annemarie" w:date="2019-02-28T10:48:00Z">
        <w:r w:rsidRPr="004A76E1" w:rsidDel="008D1415">
          <w:delText>takes </w:delText>
        </w:r>
      </w:del>
      <w:r w:rsidRPr="004A76E1">
        <w:rPr>
          <w:rStyle w:val="Literal"/>
        </w:rPr>
        <w:t>syn</w:t>
      </w:r>
      <w:del w:id="537" w:author="Carol Nichols" w:date="2019-03-08T16:44:00Z">
        <w:r w:rsidDel="0021604A">
          <w:delText> </w:delText>
        </w:r>
      </w:del>
      <w:ins w:id="538" w:author="Carol Nichols" w:date="2019-03-08T16:44:00Z">
        <w:r w:rsidR="0021604A">
          <w:t xml:space="preserve"> </w:t>
        </w:r>
      </w:ins>
      <w:r>
        <w:t>data</w:t>
      </w:r>
      <w:r w:rsidR="005B32CD">
        <w:t xml:space="preserve"> </w:t>
      </w:r>
      <w:r>
        <w:t xml:space="preserve">structures </w:t>
      </w:r>
      <w:del w:id="539" w:author="annemarie" w:date="2019-02-28T10:48:00Z">
        <w:r w:rsidDel="008D1415">
          <w:delText xml:space="preserve">and turns them </w:delText>
        </w:r>
      </w:del>
      <w:r>
        <w:t xml:space="preserve">back into Rust code. These crates make </w:t>
      </w:r>
      <w:r>
        <w:lastRenderedPageBreak/>
        <w:t>it much</w:t>
      </w:r>
      <w:r w:rsidR="005B32CD">
        <w:t xml:space="preserve"> </w:t>
      </w:r>
      <w:r>
        <w:t>simpler to parse any sort of Rust code we might want to handle: writing a full</w:t>
      </w:r>
      <w:r w:rsidR="005B32CD">
        <w:t xml:space="preserve"> </w:t>
      </w:r>
      <w:r>
        <w:t>parser for Rust code is no simple task.</w:t>
      </w:r>
    </w:p>
    <w:p w14:paraId="41CC850A" w14:textId="2F763E2E" w:rsidR="00C05E2D" w:rsidRDefault="00C05E2D" w:rsidP="004A76E1">
      <w:pPr>
        <w:pStyle w:val="Body"/>
      </w:pPr>
      <w:r>
        <w:t>The</w:t>
      </w:r>
      <w:ins w:id="540" w:author="Carol Nichols" w:date="2019-03-08T16:44:00Z">
        <w:r w:rsidR="003E12EF">
          <w:t xml:space="preserve"> </w:t>
        </w:r>
      </w:ins>
      <w:del w:id="541" w:author="Carol Nichols" w:date="2019-03-08T16:44:00Z">
        <w:r w:rsidDel="003E12EF">
          <w:delText> </w:delText>
        </w:r>
      </w:del>
      <w:r w:rsidRPr="004A76E1">
        <w:rPr>
          <w:rStyle w:val="Literal"/>
        </w:rPr>
        <w:t>hello_macro_derive</w:t>
      </w:r>
      <w:del w:id="542" w:author="Carol Nichols" w:date="2019-03-08T16:44:00Z">
        <w:r w:rsidRPr="004A76E1" w:rsidDel="008410D9">
          <w:delText> </w:delText>
        </w:r>
      </w:del>
      <w:ins w:id="543" w:author="Carol Nichols" w:date="2019-03-08T16:44:00Z">
        <w:r w:rsidR="008410D9">
          <w:t xml:space="preserve"> </w:t>
        </w:r>
      </w:ins>
      <w:r w:rsidRPr="004A76E1">
        <w:t>function will be called when a user of our library</w:t>
      </w:r>
      <w:r w:rsidR="005B32CD">
        <w:t xml:space="preserve"> </w:t>
      </w:r>
      <w:r w:rsidRPr="004A76E1">
        <w:t>specifies</w:t>
      </w:r>
      <w:ins w:id="544" w:author="Carol Nichols" w:date="2019-03-08T16:45:00Z">
        <w:r w:rsidR="00003470">
          <w:t xml:space="preserve"> </w:t>
        </w:r>
      </w:ins>
      <w:del w:id="545" w:author="Carol Nichols" w:date="2019-03-08T16:45:00Z">
        <w:r w:rsidRPr="004A76E1" w:rsidDel="00003470">
          <w:delText> </w:delText>
        </w:r>
      </w:del>
      <w:r w:rsidRPr="004A76E1">
        <w:rPr>
          <w:rStyle w:val="Literal"/>
        </w:rPr>
        <w:t>#[derive(HelloMacro)]</w:t>
      </w:r>
      <w:del w:id="546" w:author="Carol Nichols" w:date="2019-03-08T16:45:00Z">
        <w:r w:rsidRPr="004A76E1" w:rsidDel="00940268">
          <w:delText> </w:delText>
        </w:r>
      </w:del>
      <w:ins w:id="547" w:author="Carol Nichols" w:date="2019-03-08T16:45:00Z">
        <w:r w:rsidR="00940268">
          <w:t xml:space="preserve"> </w:t>
        </w:r>
      </w:ins>
      <w:r w:rsidRPr="004A76E1">
        <w:t>on a type. This is possible because we’ve</w:t>
      </w:r>
      <w:r w:rsidR="005B32CD">
        <w:t xml:space="preserve"> </w:t>
      </w:r>
      <w:r w:rsidRPr="004A76E1">
        <w:t>annotated the</w:t>
      </w:r>
      <w:ins w:id="548" w:author="Carol Nichols" w:date="2019-03-08T16:45:00Z">
        <w:r w:rsidR="00E64D50">
          <w:t xml:space="preserve"> </w:t>
        </w:r>
      </w:ins>
      <w:del w:id="549" w:author="Carol Nichols" w:date="2019-03-08T16:45:00Z">
        <w:r w:rsidRPr="004A76E1" w:rsidDel="00E64D50">
          <w:delText> </w:delText>
        </w:r>
      </w:del>
      <w:r w:rsidRPr="004A76E1">
        <w:rPr>
          <w:rStyle w:val="Literal"/>
        </w:rPr>
        <w:t>hello_macro_derive</w:t>
      </w:r>
      <w:del w:id="550" w:author="Carol Nichols" w:date="2019-03-08T16:45:00Z">
        <w:r w:rsidRPr="004A76E1" w:rsidDel="00E200C4">
          <w:delText> </w:delText>
        </w:r>
      </w:del>
      <w:ins w:id="551" w:author="Carol Nichols" w:date="2019-03-08T16:45:00Z">
        <w:r w:rsidR="00E200C4">
          <w:t xml:space="preserve"> </w:t>
        </w:r>
      </w:ins>
      <w:r w:rsidRPr="004A76E1">
        <w:t>function here with</w:t>
      </w:r>
      <w:ins w:id="552" w:author="Carol Nichols" w:date="2019-03-08T16:45:00Z">
        <w:r w:rsidR="00661E23">
          <w:t xml:space="preserve"> </w:t>
        </w:r>
      </w:ins>
      <w:del w:id="553" w:author="Carol Nichols" w:date="2019-03-08T16:45:00Z">
        <w:r w:rsidRPr="004A76E1" w:rsidDel="00661E23">
          <w:delText> </w:delText>
        </w:r>
      </w:del>
      <w:r w:rsidRPr="004A76E1">
        <w:rPr>
          <w:rStyle w:val="Literal"/>
        </w:rPr>
        <w:t>proc_macro_derive</w:t>
      </w:r>
      <w:del w:id="554" w:author="Carol Nichols" w:date="2019-03-08T16:45:00Z">
        <w:r w:rsidRPr="004A76E1" w:rsidDel="00F827DA">
          <w:delText> </w:delText>
        </w:r>
      </w:del>
      <w:ins w:id="555" w:author="Carol Nichols" w:date="2019-03-08T16:45:00Z">
        <w:r w:rsidR="00F827DA">
          <w:t xml:space="preserve"> </w:t>
        </w:r>
      </w:ins>
      <w:r w:rsidRPr="004A76E1">
        <w:t>and</w:t>
      </w:r>
      <w:r w:rsidR="005B32CD">
        <w:t xml:space="preserve"> </w:t>
      </w:r>
      <w:r w:rsidRPr="004A76E1">
        <w:t>specified the name,</w:t>
      </w:r>
      <w:ins w:id="556" w:author="Carol Nichols" w:date="2019-03-08T16:45:00Z">
        <w:r w:rsidR="00094168">
          <w:t xml:space="preserve"> </w:t>
        </w:r>
      </w:ins>
      <w:del w:id="557" w:author="Carol Nichols" w:date="2019-03-08T16:45:00Z">
        <w:r w:rsidRPr="004A76E1" w:rsidDel="00094168">
          <w:delText> </w:delText>
        </w:r>
      </w:del>
      <w:r w:rsidRPr="004A76E1">
        <w:rPr>
          <w:rStyle w:val="Literal"/>
        </w:rPr>
        <w:t>HelloMacro</w:t>
      </w:r>
      <w:r>
        <w:t>, which matches our trait name; this is the</w:t>
      </w:r>
      <w:r w:rsidR="005B32CD">
        <w:t xml:space="preserve"> </w:t>
      </w:r>
      <w:r>
        <w:t>convention most procedural macros follow.</w:t>
      </w:r>
    </w:p>
    <w:p w14:paraId="5E189963" w14:textId="586F14C0" w:rsidR="00C05E2D" w:rsidRDefault="00C05E2D" w:rsidP="004A76E1">
      <w:pPr>
        <w:pStyle w:val="Body"/>
      </w:pPr>
      <w:commentRangeStart w:id="558"/>
      <w:commentRangeStart w:id="559"/>
      <w:r w:rsidRPr="004A76E1">
        <w:t>Th</w:t>
      </w:r>
      <w:ins w:id="560" w:author="Carol Nichols" w:date="2019-03-08T16:45:00Z">
        <w:r w:rsidR="003D170C">
          <w:t xml:space="preserve">e </w:t>
        </w:r>
        <w:r w:rsidR="003D170C" w:rsidRPr="003D170C">
          <w:rPr>
            <w:rStyle w:val="Literal"/>
            <w:rPrChange w:id="561" w:author="Carol Nichols" w:date="2019-03-08T16:46:00Z">
              <w:rPr/>
            </w:rPrChange>
          </w:rPr>
          <w:t>hello_macro_derive</w:t>
        </w:r>
      </w:ins>
      <w:del w:id="562" w:author="Carol Nichols" w:date="2019-03-08T16:45:00Z">
        <w:r w:rsidRPr="004A76E1" w:rsidDel="003D170C">
          <w:delText>is</w:delText>
        </w:r>
      </w:del>
      <w:r w:rsidRPr="004A76E1">
        <w:t xml:space="preserve"> function </w:t>
      </w:r>
      <w:commentRangeEnd w:id="558"/>
      <w:r w:rsidR="006B7FD8">
        <w:rPr>
          <w:rStyle w:val="CommentReference"/>
        </w:rPr>
        <w:commentReference w:id="558"/>
      </w:r>
      <w:commentRangeEnd w:id="559"/>
      <w:r w:rsidR="003D170C">
        <w:rPr>
          <w:rStyle w:val="CommentReference"/>
        </w:rPr>
        <w:commentReference w:id="559"/>
      </w:r>
      <w:commentRangeStart w:id="563"/>
      <w:commentRangeStart w:id="564"/>
      <w:r w:rsidRPr="004A76E1">
        <w:t>first</w:t>
      </w:r>
      <w:commentRangeEnd w:id="563"/>
      <w:r w:rsidR="000D7F1A">
        <w:rPr>
          <w:rStyle w:val="CommentReference"/>
        </w:rPr>
        <w:commentReference w:id="563"/>
      </w:r>
      <w:commentRangeEnd w:id="564"/>
      <w:r w:rsidR="004726F8">
        <w:rPr>
          <w:rStyle w:val="CommentReference"/>
        </w:rPr>
        <w:commentReference w:id="564"/>
      </w:r>
      <w:r w:rsidRPr="004A76E1">
        <w:t xml:space="preserve"> converts the</w:t>
      </w:r>
      <w:ins w:id="565" w:author="Carol Nichols" w:date="2019-03-08T16:46:00Z">
        <w:r w:rsidR="006073B7">
          <w:t xml:space="preserve"> </w:t>
        </w:r>
      </w:ins>
      <w:del w:id="566" w:author="Carol Nichols" w:date="2019-03-08T16:46:00Z">
        <w:r w:rsidRPr="004A76E1" w:rsidDel="006073B7">
          <w:delText> </w:delText>
        </w:r>
      </w:del>
      <w:r w:rsidRPr="004A76E1">
        <w:rPr>
          <w:rStyle w:val="Literal"/>
        </w:rPr>
        <w:t>input</w:t>
      </w:r>
      <w:del w:id="567" w:author="Carol Nichols" w:date="2019-03-08T16:46:00Z">
        <w:r w:rsidRPr="004A76E1" w:rsidDel="003E640F">
          <w:delText> </w:delText>
        </w:r>
      </w:del>
      <w:ins w:id="568" w:author="Carol Nichols" w:date="2019-03-08T16:46:00Z">
        <w:r w:rsidR="003E640F">
          <w:t xml:space="preserve"> </w:t>
        </w:r>
      </w:ins>
      <w:r w:rsidRPr="004A76E1">
        <w:t>from a</w:t>
      </w:r>
      <w:ins w:id="569" w:author="Carol Nichols" w:date="2019-03-08T16:46:00Z">
        <w:r w:rsidR="00533E6B">
          <w:t xml:space="preserve"> </w:t>
        </w:r>
      </w:ins>
      <w:del w:id="570" w:author="Carol Nichols" w:date="2019-03-08T16:46:00Z">
        <w:r w:rsidRPr="004A76E1" w:rsidDel="00533E6B">
          <w:delText> </w:delText>
        </w:r>
      </w:del>
      <w:r w:rsidRPr="004A76E1">
        <w:rPr>
          <w:rStyle w:val="Literal"/>
        </w:rPr>
        <w:t>TokenStream</w:t>
      </w:r>
      <w:del w:id="571" w:author="Carol Nichols" w:date="2019-03-08T16:46:00Z">
        <w:r w:rsidRPr="004A76E1" w:rsidDel="00FC661F">
          <w:delText> </w:delText>
        </w:r>
      </w:del>
      <w:ins w:id="572" w:author="Carol Nichols" w:date="2019-03-08T16:46:00Z">
        <w:r w:rsidR="00FC661F">
          <w:t xml:space="preserve"> </w:t>
        </w:r>
      </w:ins>
      <w:r w:rsidRPr="004A76E1">
        <w:t>to a data</w:t>
      </w:r>
      <w:r w:rsidR="005B32CD">
        <w:t xml:space="preserve"> </w:t>
      </w:r>
      <w:r w:rsidRPr="004A76E1">
        <w:t>structure that we can then interpret and perform operations on. This is where</w:t>
      </w:r>
      <w:r w:rsidR="005B32CD">
        <w:t xml:space="preserve"> </w:t>
      </w:r>
      <w:r w:rsidRPr="004A76E1">
        <w:rPr>
          <w:rStyle w:val="Literal"/>
        </w:rPr>
        <w:t>syn</w:t>
      </w:r>
      <w:del w:id="573" w:author="Carol Nichols" w:date="2019-03-08T16:47:00Z">
        <w:r w:rsidRPr="004A76E1" w:rsidDel="00DE7E18">
          <w:delText> </w:delText>
        </w:r>
      </w:del>
      <w:ins w:id="574" w:author="Carol Nichols" w:date="2019-03-08T16:47:00Z">
        <w:r w:rsidR="00DE7E18">
          <w:t xml:space="preserve"> </w:t>
        </w:r>
      </w:ins>
      <w:r w:rsidRPr="004A76E1">
        <w:t>comes into play. The</w:t>
      </w:r>
      <w:ins w:id="575" w:author="Carol Nichols" w:date="2019-03-08T16:47:00Z">
        <w:r w:rsidR="005A0E4F">
          <w:t xml:space="preserve"> </w:t>
        </w:r>
      </w:ins>
      <w:del w:id="576" w:author="Carol Nichols" w:date="2019-03-08T16:47:00Z">
        <w:r w:rsidRPr="004A76E1" w:rsidDel="005A0E4F">
          <w:delText> </w:delText>
        </w:r>
      </w:del>
      <w:r w:rsidRPr="004A76E1">
        <w:rPr>
          <w:rStyle w:val="Literal"/>
        </w:rPr>
        <w:t>parse</w:t>
      </w:r>
      <w:del w:id="577" w:author="Carol Nichols" w:date="2019-03-08T16:47:00Z">
        <w:r w:rsidRPr="004A76E1" w:rsidDel="00B666B5">
          <w:delText> </w:delText>
        </w:r>
      </w:del>
      <w:ins w:id="578" w:author="Carol Nichols" w:date="2019-03-08T16:47:00Z">
        <w:r w:rsidR="00B666B5">
          <w:t xml:space="preserve"> </w:t>
        </w:r>
      </w:ins>
      <w:r w:rsidRPr="004A76E1">
        <w:t>function in</w:t>
      </w:r>
      <w:ins w:id="579" w:author="Carol Nichols" w:date="2019-03-08T16:47:00Z">
        <w:r w:rsidR="001C5BEC">
          <w:t xml:space="preserve"> </w:t>
        </w:r>
      </w:ins>
      <w:del w:id="580" w:author="Carol Nichols" w:date="2019-03-08T16:47:00Z">
        <w:r w:rsidRPr="004A76E1" w:rsidDel="001C5BEC">
          <w:delText> </w:delText>
        </w:r>
      </w:del>
      <w:r w:rsidRPr="004A76E1">
        <w:rPr>
          <w:rStyle w:val="Literal"/>
        </w:rPr>
        <w:t>syn</w:t>
      </w:r>
      <w:del w:id="581" w:author="Carol Nichols" w:date="2019-03-08T16:47:00Z">
        <w:r w:rsidRPr="004A76E1" w:rsidDel="00C26BE7">
          <w:delText> </w:delText>
        </w:r>
      </w:del>
      <w:ins w:id="582" w:author="Carol Nichols" w:date="2019-03-08T16:47:00Z">
        <w:r w:rsidR="00C26BE7">
          <w:t xml:space="preserve"> </w:t>
        </w:r>
      </w:ins>
      <w:r w:rsidRPr="004A76E1">
        <w:t>takes a</w:t>
      </w:r>
      <w:ins w:id="583" w:author="Carol Nichols" w:date="2019-03-08T16:47:00Z">
        <w:r w:rsidR="006C1731">
          <w:t xml:space="preserve"> </w:t>
        </w:r>
      </w:ins>
      <w:del w:id="584" w:author="Carol Nichols" w:date="2019-03-08T16:47:00Z">
        <w:r w:rsidRPr="004A76E1" w:rsidDel="006C1731">
          <w:delText> </w:delText>
        </w:r>
      </w:del>
      <w:r w:rsidRPr="004A76E1">
        <w:rPr>
          <w:rStyle w:val="Literal"/>
        </w:rPr>
        <w:t>TokenStream</w:t>
      </w:r>
      <w:del w:id="585" w:author="Carol Nichols" w:date="2019-03-08T16:47:00Z">
        <w:r w:rsidRPr="004A76E1" w:rsidDel="00D445A4">
          <w:delText> </w:delText>
        </w:r>
      </w:del>
      <w:ins w:id="586" w:author="Carol Nichols" w:date="2019-03-08T16:47:00Z">
        <w:r w:rsidR="00D445A4">
          <w:t xml:space="preserve"> </w:t>
        </w:r>
      </w:ins>
      <w:r w:rsidRPr="004A76E1">
        <w:t>and</w:t>
      </w:r>
      <w:r w:rsidR="005B32CD">
        <w:t xml:space="preserve"> </w:t>
      </w:r>
      <w:r w:rsidRPr="004A76E1">
        <w:t>returns a</w:t>
      </w:r>
      <w:ins w:id="587" w:author="Carol Nichols" w:date="2019-03-08T16:47:00Z">
        <w:r w:rsidR="009E370F">
          <w:t xml:space="preserve"> </w:t>
        </w:r>
      </w:ins>
      <w:del w:id="588" w:author="Carol Nichols" w:date="2019-03-08T16:47:00Z">
        <w:r w:rsidRPr="004A76E1" w:rsidDel="009E370F">
          <w:delText> </w:delText>
        </w:r>
      </w:del>
      <w:r w:rsidRPr="004A76E1">
        <w:rPr>
          <w:rStyle w:val="Literal"/>
        </w:rPr>
        <w:t>DeriveInput</w:t>
      </w:r>
      <w:del w:id="589" w:author="Carol Nichols" w:date="2019-03-08T16:47:00Z">
        <w:r w:rsidRPr="004A76E1" w:rsidDel="00B7452F">
          <w:delText> </w:delText>
        </w:r>
      </w:del>
      <w:ins w:id="590" w:author="Carol Nichols" w:date="2019-03-08T16:47:00Z">
        <w:r w:rsidR="00B7452F">
          <w:t xml:space="preserve"> </w:t>
        </w:r>
      </w:ins>
      <w:r w:rsidRPr="004A76E1">
        <w:t>struct representing the parsed Rust code. Listing 19-40</w:t>
      </w:r>
      <w:r w:rsidR="005B32CD">
        <w:t xml:space="preserve"> </w:t>
      </w:r>
      <w:r w:rsidRPr="004A76E1">
        <w:t>shows the relevant parts of the</w:t>
      </w:r>
      <w:ins w:id="591" w:author="Carol Nichols" w:date="2019-03-08T16:47:00Z">
        <w:r w:rsidR="00B61F21">
          <w:t xml:space="preserve"> </w:t>
        </w:r>
      </w:ins>
      <w:del w:id="592" w:author="Carol Nichols" w:date="2019-03-08T16:47:00Z">
        <w:r w:rsidRPr="004A76E1" w:rsidDel="00B61F21">
          <w:delText> </w:delText>
        </w:r>
      </w:del>
      <w:r w:rsidRPr="004A76E1">
        <w:rPr>
          <w:rStyle w:val="Literal"/>
        </w:rPr>
        <w:t>DeriveInput</w:t>
      </w:r>
      <w:del w:id="593" w:author="Carol Nichols" w:date="2019-03-08T16:48:00Z">
        <w:r w:rsidRPr="004A76E1" w:rsidDel="003558DF">
          <w:delText> </w:delText>
        </w:r>
      </w:del>
      <w:ins w:id="594" w:author="Carol Nichols" w:date="2019-03-08T16:47:00Z">
        <w:r w:rsidR="003558DF">
          <w:t xml:space="preserve"> </w:t>
        </w:r>
      </w:ins>
      <w:r w:rsidRPr="004A76E1">
        <w:t>struct we get from parsing the</w:t>
      </w:r>
      <w:ins w:id="595" w:author="Carol Nichols" w:date="2019-03-08T16:48:00Z">
        <w:r w:rsidR="000D71C3">
          <w:t xml:space="preserve"> </w:t>
        </w:r>
      </w:ins>
      <w:del w:id="596" w:author="annemarie" w:date="2019-02-28T10:50:00Z">
        <w:r w:rsidR="005B32CD" w:rsidDel="008D1415">
          <w:delText xml:space="preserve"> </w:delText>
        </w:r>
        <w:r w:rsidRPr="004A76E1" w:rsidDel="008D1415">
          <w:delText>string</w:delText>
        </w:r>
      </w:del>
      <w:del w:id="597" w:author="Carol Nichols" w:date="2019-03-08T16:48:00Z">
        <w:r w:rsidRPr="004A76E1" w:rsidDel="000D71C3">
          <w:delText> </w:delText>
        </w:r>
      </w:del>
      <w:r w:rsidRPr="004A76E1">
        <w:rPr>
          <w:rStyle w:val="Literal"/>
        </w:rPr>
        <w:t>struct Pancakes;</w:t>
      </w:r>
      <w:ins w:id="598" w:author="annemarie" w:date="2019-02-28T10:50:00Z">
        <w:r w:rsidR="008D1415" w:rsidRPr="008D1415">
          <w:t xml:space="preserve"> </w:t>
        </w:r>
        <w:r w:rsidR="008D1415" w:rsidRPr="004A76E1">
          <w:t>string</w:t>
        </w:r>
      </w:ins>
      <w:r>
        <w:t>:</w:t>
      </w:r>
    </w:p>
    <w:p w14:paraId="70C1531D" w14:textId="77777777" w:rsidR="00C05E2D" w:rsidRPr="004A76E1" w:rsidRDefault="00C05E2D" w:rsidP="00712115">
      <w:pPr>
        <w:pStyle w:val="CodeA"/>
      </w:pPr>
      <w:r w:rsidRPr="004A76E1">
        <w:t>DeriveInput {</w:t>
      </w:r>
    </w:p>
    <w:p w14:paraId="439E6BCF" w14:textId="77777777" w:rsidR="00C05E2D" w:rsidRPr="004A76E1" w:rsidRDefault="00C05E2D" w:rsidP="004A76E1">
      <w:pPr>
        <w:pStyle w:val="CodeB"/>
      </w:pPr>
      <w:r w:rsidRPr="004A76E1">
        <w:t xml:space="preserve">    // --snip--</w:t>
      </w:r>
    </w:p>
    <w:p w14:paraId="2F9AA9CF" w14:textId="77777777" w:rsidR="00C05E2D" w:rsidRPr="004A76E1" w:rsidRDefault="00C05E2D" w:rsidP="004A76E1">
      <w:pPr>
        <w:pStyle w:val="CodeB"/>
      </w:pPr>
    </w:p>
    <w:p w14:paraId="5B713A39" w14:textId="77777777" w:rsidR="00C05E2D" w:rsidRPr="004A76E1" w:rsidRDefault="00C05E2D" w:rsidP="004A76E1">
      <w:pPr>
        <w:pStyle w:val="CodeB"/>
      </w:pPr>
      <w:r w:rsidRPr="004A76E1">
        <w:t xml:space="preserve">    ident: Ident {</w:t>
      </w:r>
    </w:p>
    <w:p w14:paraId="21D37640" w14:textId="77777777" w:rsidR="00C05E2D" w:rsidRPr="004A76E1" w:rsidRDefault="00C05E2D" w:rsidP="004A76E1">
      <w:pPr>
        <w:pStyle w:val="CodeB"/>
      </w:pPr>
      <w:r w:rsidRPr="004A76E1">
        <w:t xml:space="preserve">        ident: "Pancakes",</w:t>
      </w:r>
    </w:p>
    <w:p w14:paraId="486C2B0C" w14:textId="77777777" w:rsidR="00C05E2D" w:rsidRPr="004A76E1" w:rsidRDefault="00C05E2D" w:rsidP="004A76E1">
      <w:pPr>
        <w:pStyle w:val="CodeB"/>
      </w:pPr>
      <w:r w:rsidRPr="004A76E1">
        <w:t xml:space="preserve">        span: #0 bytes(95..103)</w:t>
      </w:r>
    </w:p>
    <w:p w14:paraId="78BC553B" w14:textId="77777777" w:rsidR="00C05E2D" w:rsidRPr="004A76E1" w:rsidRDefault="00C05E2D" w:rsidP="004A76E1">
      <w:pPr>
        <w:pStyle w:val="CodeB"/>
      </w:pPr>
      <w:r w:rsidRPr="004A76E1">
        <w:t xml:space="preserve">    },</w:t>
      </w:r>
    </w:p>
    <w:p w14:paraId="6C1EAB85" w14:textId="77777777" w:rsidR="00C05E2D" w:rsidRPr="004A76E1" w:rsidRDefault="00C05E2D" w:rsidP="004A76E1">
      <w:pPr>
        <w:pStyle w:val="CodeB"/>
      </w:pPr>
      <w:r w:rsidRPr="004A76E1">
        <w:t xml:space="preserve">    data: Struct(</w:t>
      </w:r>
    </w:p>
    <w:p w14:paraId="6FA70D84" w14:textId="77777777" w:rsidR="00C05E2D" w:rsidRPr="004A76E1" w:rsidRDefault="00C05E2D" w:rsidP="004A76E1">
      <w:pPr>
        <w:pStyle w:val="CodeB"/>
      </w:pPr>
      <w:r w:rsidRPr="004A76E1">
        <w:t xml:space="preserve">        DataStruct {</w:t>
      </w:r>
    </w:p>
    <w:p w14:paraId="76BE790F" w14:textId="77777777" w:rsidR="00C05E2D" w:rsidRPr="004A76E1" w:rsidRDefault="00C05E2D" w:rsidP="004A76E1">
      <w:pPr>
        <w:pStyle w:val="CodeB"/>
      </w:pPr>
      <w:r w:rsidRPr="004A76E1">
        <w:t xml:space="preserve">            struct_token: Struct,</w:t>
      </w:r>
    </w:p>
    <w:p w14:paraId="04373B40" w14:textId="77777777" w:rsidR="00C05E2D" w:rsidRPr="004A76E1" w:rsidRDefault="00C05E2D" w:rsidP="004A76E1">
      <w:pPr>
        <w:pStyle w:val="CodeB"/>
      </w:pPr>
      <w:r w:rsidRPr="004A76E1">
        <w:t xml:space="preserve">            fields: Unit,</w:t>
      </w:r>
    </w:p>
    <w:p w14:paraId="55E8B108" w14:textId="77777777" w:rsidR="00C05E2D" w:rsidRPr="004A76E1" w:rsidRDefault="00C05E2D" w:rsidP="004A76E1">
      <w:pPr>
        <w:pStyle w:val="CodeB"/>
      </w:pPr>
      <w:r w:rsidRPr="004A76E1">
        <w:t xml:space="preserve">            semi_token: Some(</w:t>
      </w:r>
    </w:p>
    <w:p w14:paraId="5ADC753E" w14:textId="77777777" w:rsidR="00C05E2D" w:rsidRPr="004A76E1" w:rsidRDefault="00C05E2D" w:rsidP="004A76E1">
      <w:pPr>
        <w:pStyle w:val="CodeB"/>
      </w:pPr>
      <w:r w:rsidRPr="004A76E1">
        <w:t xml:space="preserve">                Semi</w:t>
      </w:r>
    </w:p>
    <w:p w14:paraId="568AB698" w14:textId="77777777" w:rsidR="00C05E2D" w:rsidRPr="004A76E1" w:rsidRDefault="00C05E2D" w:rsidP="004A76E1">
      <w:pPr>
        <w:pStyle w:val="CodeB"/>
      </w:pPr>
      <w:r w:rsidRPr="004A76E1">
        <w:t xml:space="preserve">            )</w:t>
      </w:r>
    </w:p>
    <w:p w14:paraId="228BD4B7" w14:textId="77777777" w:rsidR="00C05E2D" w:rsidRPr="004A76E1" w:rsidRDefault="00C05E2D" w:rsidP="004A76E1">
      <w:pPr>
        <w:pStyle w:val="CodeB"/>
      </w:pPr>
      <w:r w:rsidRPr="004A76E1">
        <w:t xml:space="preserve">        }</w:t>
      </w:r>
    </w:p>
    <w:p w14:paraId="696C2EBE" w14:textId="77777777" w:rsidR="00C05E2D" w:rsidRPr="004A76E1" w:rsidRDefault="00C05E2D" w:rsidP="004A76E1">
      <w:pPr>
        <w:pStyle w:val="CodeB"/>
      </w:pPr>
      <w:r w:rsidRPr="004A76E1">
        <w:t xml:space="preserve">    )</w:t>
      </w:r>
    </w:p>
    <w:p w14:paraId="764A2D0D" w14:textId="77777777" w:rsidR="00C05E2D" w:rsidRPr="004A76E1" w:rsidRDefault="00C05E2D" w:rsidP="00712115">
      <w:pPr>
        <w:pStyle w:val="CodeC"/>
      </w:pPr>
      <w:r w:rsidRPr="004A76E1">
        <w:t>}</w:t>
      </w:r>
    </w:p>
    <w:p w14:paraId="16AF397F" w14:textId="2F68E2E0" w:rsidR="00C05E2D" w:rsidRDefault="00C05E2D" w:rsidP="00712115">
      <w:pPr>
        <w:pStyle w:val="Listing"/>
      </w:pPr>
      <w:r w:rsidRPr="004A76E1">
        <w:t>Listing 19-40: The</w:t>
      </w:r>
      <w:ins w:id="599" w:author="Carol Nichols" w:date="2019-03-08T16:48:00Z">
        <w:r w:rsidR="00FA2490">
          <w:t xml:space="preserve"> </w:t>
        </w:r>
      </w:ins>
      <w:del w:id="600" w:author="Carol Nichols" w:date="2019-03-08T16:48:00Z">
        <w:r w:rsidRPr="004A76E1" w:rsidDel="00FA2490">
          <w:delText> </w:delText>
        </w:r>
      </w:del>
      <w:r w:rsidRPr="004A76E1">
        <w:rPr>
          <w:rStyle w:val="Literal"/>
        </w:rPr>
        <w:t>DeriveInput</w:t>
      </w:r>
      <w:del w:id="601" w:author="Carol Nichols" w:date="2019-03-08T16:48:00Z">
        <w:r w:rsidDel="000017A1">
          <w:delText> </w:delText>
        </w:r>
      </w:del>
      <w:ins w:id="602" w:author="Carol Nichols" w:date="2019-03-08T16:48:00Z">
        <w:r w:rsidR="000017A1">
          <w:t xml:space="preserve"> </w:t>
        </w:r>
      </w:ins>
      <w:r>
        <w:t>instance we get when parsing the code that has</w:t>
      </w:r>
      <w:r w:rsidR="005B32CD">
        <w:t xml:space="preserve"> </w:t>
      </w:r>
      <w:r>
        <w:t>the macro’s attribute in Listing 19-38</w:t>
      </w:r>
    </w:p>
    <w:p w14:paraId="5B3D74A8" w14:textId="56F599B2" w:rsidR="00C05E2D" w:rsidRDefault="00C05E2D" w:rsidP="004A76E1">
      <w:pPr>
        <w:pStyle w:val="Body"/>
      </w:pPr>
      <w:r>
        <w:t>The fields of this struct show that the Rust code we’ve parsed is a unit struct</w:t>
      </w:r>
      <w:r w:rsidR="005B32CD">
        <w:t xml:space="preserve"> </w:t>
      </w:r>
      <w:r>
        <w:t>with the</w:t>
      </w:r>
      <w:ins w:id="603" w:author="Carol Nichols" w:date="2019-03-08T16:48:00Z">
        <w:r w:rsidR="001060C6">
          <w:t xml:space="preserve"> </w:t>
        </w:r>
      </w:ins>
      <w:del w:id="604" w:author="Carol Nichols" w:date="2019-03-08T16:48:00Z">
        <w:r w:rsidDel="001060C6">
          <w:delText> </w:delText>
        </w:r>
      </w:del>
      <w:r w:rsidRPr="004A76E1">
        <w:rPr>
          <w:rStyle w:val="Literal"/>
        </w:rPr>
        <w:t>ident</w:t>
      </w:r>
      <w:del w:id="605" w:author="Carol Nichols" w:date="2019-03-08T16:48:00Z">
        <w:r w:rsidRPr="004A76E1" w:rsidDel="001450CC">
          <w:delText> </w:delText>
        </w:r>
      </w:del>
      <w:ins w:id="606" w:author="Carol Nichols" w:date="2019-03-08T16:48:00Z">
        <w:r w:rsidR="001450CC">
          <w:t xml:space="preserve"> </w:t>
        </w:r>
      </w:ins>
      <w:r w:rsidRPr="004A76E1">
        <w:t>(identifier, meaning the name) of</w:t>
      </w:r>
      <w:ins w:id="607" w:author="Carol Nichols" w:date="2019-03-08T16:48:00Z">
        <w:r w:rsidR="00083025">
          <w:t xml:space="preserve"> </w:t>
        </w:r>
      </w:ins>
      <w:del w:id="608" w:author="Carol Nichols" w:date="2019-03-08T16:48:00Z">
        <w:r w:rsidRPr="004A76E1" w:rsidDel="00083025">
          <w:delText> </w:delText>
        </w:r>
      </w:del>
      <w:r w:rsidRPr="004A76E1">
        <w:rPr>
          <w:rStyle w:val="Literal"/>
        </w:rPr>
        <w:t>Pancakes</w:t>
      </w:r>
      <w:r w:rsidRPr="004A76E1">
        <w:t>. There are more</w:t>
      </w:r>
      <w:r w:rsidR="005B32CD">
        <w:t xml:space="preserve"> </w:t>
      </w:r>
      <w:r w:rsidRPr="004A76E1">
        <w:t xml:space="preserve">fields on this struct for describing </w:t>
      </w:r>
      <w:r w:rsidRPr="004A76E1">
        <w:lastRenderedPageBreak/>
        <w:t>all sorts of Rust code; check the</w:t>
      </w:r>
      <w:ins w:id="609" w:author="Carol Nichols" w:date="2019-03-08T16:48:00Z">
        <w:r w:rsidR="003F214E">
          <w:t xml:space="preserve"> </w:t>
        </w:r>
      </w:ins>
      <w:del w:id="610" w:author="Carol Nichols" w:date="2019-03-08T16:48:00Z">
        <w:r w:rsidRPr="004A76E1" w:rsidDel="003F214E">
          <w:delText> </w:delText>
        </w:r>
      </w:del>
      <w:r w:rsidRPr="004A76E1">
        <w:rPr>
          <w:rStyle w:val="Literal"/>
        </w:rPr>
        <w:t>syn</w:t>
      </w:r>
      <w:r w:rsidR="005B32CD">
        <w:t xml:space="preserve"> </w:t>
      </w:r>
      <w:r w:rsidRPr="004A76E1">
        <w:t>documentation for</w:t>
      </w:r>
      <w:ins w:id="611" w:author="Carol Nichols" w:date="2019-03-08T16:49:00Z">
        <w:r w:rsidR="00F24345">
          <w:t xml:space="preserve"> </w:t>
        </w:r>
      </w:ins>
      <w:del w:id="612" w:author="Carol Nichols" w:date="2019-03-08T16:49:00Z">
        <w:r w:rsidRPr="004A76E1" w:rsidDel="00F24345">
          <w:delText> </w:delText>
        </w:r>
      </w:del>
      <w:r w:rsidRPr="004A76E1">
        <w:rPr>
          <w:rStyle w:val="Literal"/>
        </w:rPr>
        <w:t>DeriveInput</w:t>
      </w:r>
      <w:del w:id="613" w:author="Carol Nichols" w:date="2019-03-08T16:49:00Z">
        <w:r w:rsidRPr="004A76E1" w:rsidDel="00AF319A">
          <w:delText> </w:delText>
        </w:r>
      </w:del>
      <w:ins w:id="614" w:author="Carol Nichols" w:date="2019-03-08T16:49:00Z">
        <w:r w:rsidR="00AF319A">
          <w:t xml:space="preserve"> </w:t>
        </w:r>
      </w:ins>
      <w:r w:rsidRPr="004A76E1">
        <w:t>at</w:t>
      </w:r>
      <w:r w:rsidR="005B32CD">
        <w:t xml:space="preserve"> </w:t>
      </w:r>
      <w:hyperlink r:id="rId14" w:history="1">
        <w:r w:rsidRPr="00712115">
          <w:rPr>
            <w:rStyle w:val="EmphasisItalic"/>
          </w:rPr>
          <w:t>https://docs.rs/syn/0.14.4/syn/struct.DeriveInput.html</w:t>
        </w:r>
      </w:hyperlink>
      <w:del w:id="615" w:author="Carol Nichols" w:date="2019-03-08T16:49:00Z">
        <w:r w:rsidDel="00513534">
          <w:delText> </w:delText>
        </w:r>
      </w:del>
      <w:ins w:id="616" w:author="Carol Nichols" w:date="2019-03-08T16:49:00Z">
        <w:r w:rsidR="00513534">
          <w:t xml:space="preserve"> </w:t>
        </w:r>
      </w:ins>
      <w:r>
        <w:t>for more information.</w:t>
      </w:r>
    </w:p>
    <w:p w14:paraId="5FB141B9" w14:textId="62471061" w:rsidR="00C05E2D" w:rsidRDefault="00C05E2D" w:rsidP="004A76E1">
      <w:pPr>
        <w:pStyle w:val="Body"/>
      </w:pPr>
      <w:r>
        <w:t>Soon we’ll define the</w:t>
      </w:r>
      <w:ins w:id="617" w:author="Carol Nichols" w:date="2019-03-08T16:49:00Z">
        <w:r w:rsidR="008627E0">
          <w:t xml:space="preserve"> </w:t>
        </w:r>
      </w:ins>
      <w:del w:id="618" w:author="Carol Nichols" w:date="2019-03-08T16:49:00Z">
        <w:r w:rsidDel="008627E0">
          <w:delText> </w:delText>
        </w:r>
      </w:del>
      <w:r w:rsidRPr="004A76E1">
        <w:rPr>
          <w:rStyle w:val="Literal"/>
        </w:rPr>
        <w:t>impl_hello_macro</w:t>
      </w:r>
      <w:del w:id="619" w:author="Carol Nichols" w:date="2019-03-08T16:49:00Z">
        <w:r w:rsidRPr="004A76E1" w:rsidDel="00511AF5">
          <w:delText> </w:delText>
        </w:r>
      </w:del>
      <w:ins w:id="620" w:author="Carol Nichols" w:date="2019-03-08T16:49:00Z">
        <w:r w:rsidR="00511AF5">
          <w:t xml:space="preserve"> </w:t>
        </w:r>
      </w:ins>
      <w:r w:rsidRPr="004A76E1">
        <w:t>function, which is where we’ll build</w:t>
      </w:r>
      <w:r w:rsidR="005B32CD">
        <w:t xml:space="preserve"> </w:t>
      </w:r>
      <w:r w:rsidRPr="004A76E1">
        <w:t>the new Rust code we want to include. But before we do, note that the output</w:t>
      </w:r>
      <w:r w:rsidR="005B32CD">
        <w:t xml:space="preserve"> </w:t>
      </w:r>
      <w:r w:rsidRPr="004A76E1">
        <w:t>for our derive macro is also a</w:t>
      </w:r>
      <w:ins w:id="621" w:author="Carol Nichols" w:date="2019-03-08T16:49:00Z">
        <w:r w:rsidR="00D172BF">
          <w:t xml:space="preserve"> </w:t>
        </w:r>
      </w:ins>
      <w:del w:id="622" w:author="Carol Nichols" w:date="2019-03-08T16:49:00Z">
        <w:r w:rsidRPr="004A76E1" w:rsidDel="00D172BF">
          <w:delText> </w:delText>
        </w:r>
      </w:del>
      <w:r w:rsidRPr="004A76E1">
        <w:rPr>
          <w:rStyle w:val="Literal"/>
        </w:rPr>
        <w:t>TokenStream</w:t>
      </w:r>
      <w:r w:rsidRPr="004A76E1">
        <w:t>. The returned</w:t>
      </w:r>
      <w:ins w:id="623" w:author="Carol Nichols" w:date="2019-03-08T16:49:00Z">
        <w:r w:rsidR="00237AF2">
          <w:t xml:space="preserve"> </w:t>
        </w:r>
      </w:ins>
      <w:del w:id="624" w:author="Carol Nichols" w:date="2019-03-08T16:49:00Z">
        <w:r w:rsidRPr="004A76E1" w:rsidDel="00237AF2">
          <w:delText> </w:delText>
        </w:r>
      </w:del>
      <w:r w:rsidRPr="004A76E1">
        <w:rPr>
          <w:rStyle w:val="Literal"/>
        </w:rPr>
        <w:t>TokenStream</w:t>
      </w:r>
      <w:del w:id="625" w:author="Carol Nichols" w:date="2019-03-08T16:49:00Z">
        <w:r w:rsidDel="002532CA">
          <w:delText> </w:delText>
        </w:r>
      </w:del>
      <w:ins w:id="626" w:author="Carol Nichols" w:date="2019-03-08T16:49:00Z">
        <w:r w:rsidR="002532CA">
          <w:t xml:space="preserve"> </w:t>
        </w:r>
      </w:ins>
      <w:r>
        <w:t>is</w:t>
      </w:r>
      <w:r w:rsidR="005B32CD">
        <w:t xml:space="preserve"> </w:t>
      </w:r>
      <w:r>
        <w:t>added to the code that our crate users write, so when they compile their crate,</w:t>
      </w:r>
      <w:r w:rsidR="005B32CD">
        <w:t xml:space="preserve"> </w:t>
      </w:r>
      <w:r>
        <w:t xml:space="preserve">they’ll get </w:t>
      </w:r>
      <w:commentRangeStart w:id="627"/>
      <w:commentRangeStart w:id="628"/>
      <w:r>
        <w:t xml:space="preserve">the extra functionality </w:t>
      </w:r>
      <w:commentRangeEnd w:id="627"/>
      <w:r w:rsidR="006B7FD8">
        <w:rPr>
          <w:rStyle w:val="CommentReference"/>
        </w:rPr>
        <w:commentReference w:id="627"/>
      </w:r>
      <w:commentRangeEnd w:id="628"/>
      <w:r w:rsidR="00F55EA4">
        <w:rPr>
          <w:rStyle w:val="CommentReference"/>
        </w:rPr>
        <w:commentReference w:id="628"/>
      </w:r>
      <w:r>
        <w:t xml:space="preserve">that we provide in the </w:t>
      </w:r>
      <w:del w:id="629" w:author="Carol Nichols" w:date="2019-03-08T16:52:00Z">
        <w:r w:rsidRPr="008D1415" w:rsidDel="00F55EA4">
          <w:rPr>
            <w:highlight w:val="yellow"/>
            <w:rPrChange w:id="630" w:author="annemarie" w:date="2019-02-28T10:52:00Z">
              <w:rPr/>
            </w:rPrChange>
          </w:rPr>
          <w:delText>XXX</w:delText>
        </w:r>
      </w:del>
      <w:ins w:id="631" w:author="Carol Nichols" w:date="2019-03-08T16:52:00Z">
        <w:r w:rsidR="00F55EA4">
          <w:t xml:space="preserve">modified </w:t>
        </w:r>
        <w:r w:rsidR="00F55EA4" w:rsidRPr="001C5358">
          <w:rPr>
            <w:rStyle w:val="Literal"/>
            <w:rPrChange w:id="632" w:author="Carol Nichols" w:date="2019-03-08T16:53:00Z">
              <w:rPr/>
            </w:rPrChange>
          </w:rPr>
          <w:t>TokenStream</w:t>
        </w:r>
      </w:ins>
      <w:r>
        <w:t>.</w:t>
      </w:r>
    </w:p>
    <w:p w14:paraId="2E33373E" w14:textId="462FFA2A" w:rsidR="00C05E2D" w:rsidRDefault="00C05E2D" w:rsidP="004A76E1">
      <w:pPr>
        <w:pStyle w:val="Body"/>
      </w:pPr>
      <w:r w:rsidRPr="004A76E1">
        <w:t>You might have noticed that we’re calling</w:t>
      </w:r>
      <w:ins w:id="633" w:author="Carol Nichols" w:date="2019-03-08T16:54:00Z">
        <w:r w:rsidR="006B5F4C">
          <w:t xml:space="preserve"> </w:t>
        </w:r>
      </w:ins>
      <w:del w:id="634" w:author="Carol Nichols" w:date="2019-03-08T16:54:00Z">
        <w:r w:rsidRPr="004A76E1" w:rsidDel="006B5F4C">
          <w:delText> </w:delText>
        </w:r>
      </w:del>
      <w:r w:rsidRPr="004A76E1">
        <w:rPr>
          <w:rStyle w:val="Literal"/>
        </w:rPr>
        <w:t>unwrap</w:t>
      </w:r>
      <w:del w:id="635" w:author="Carol Nichols" w:date="2019-03-08T16:54:00Z">
        <w:r w:rsidRPr="004A76E1" w:rsidDel="00075904">
          <w:delText> </w:delText>
        </w:r>
      </w:del>
      <w:ins w:id="636" w:author="Carol Nichols" w:date="2019-03-08T16:54:00Z">
        <w:r w:rsidR="00075904">
          <w:t xml:space="preserve"> </w:t>
        </w:r>
      </w:ins>
      <w:r w:rsidRPr="004A76E1">
        <w:t xml:space="preserve">to cause </w:t>
      </w:r>
      <w:commentRangeStart w:id="637"/>
      <w:commentRangeStart w:id="638"/>
      <w:r w:rsidRPr="004A76E1">
        <w:t xml:space="preserve">the </w:t>
      </w:r>
      <w:ins w:id="639" w:author="Carol Nichols" w:date="2019-03-08T16:54:00Z">
        <w:r w:rsidR="00B3457B" w:rsidRPr="00B3457B">
          <w:rPr>
            <w:rStyle w:val="Literal"/>
            <w:rPrChange w:id="640" w:author="Carol Nichols" w:date="2019-03-08T16:54:00Z">
              <w:rPr/>
            </w:rPrChange>
          </w:rPr>
          <w:t>hello_macro_derive</w:t>
        </w:r>
        <w:r w:rsidR="00B3457B">
          <w:t xml:space="preserve"> function</w:t>
        </w:r>
      </w:ins>
      <w:del w:id="641" w:author="Carol Nichols" w:date="2019-03-08T16:53:00Z">
        <w:r w:rsidRPr="004A76E1" w:rsidDel="00B3457B">
          <w:delText>XX</w:delText>
        </w:r>
      </w:del>
      <w:r w:rsidRPr="004A76E1">
        <w:t xml:space="preserve"> to panic </w:t>
      </w:r>
      <w:commentRangeEnd w:id="637"/>
      <w:r w:rsidR="006B7FD8">
        <w:rPr>
          <w:rStyle w:val="CommentReference"/>
        </w:rPr>
        <w:commentReference w:id="637"/>
      </w:r>
      <w:commentRangeEnd w:id="638"/>
      <w:r w:rsidR="00B3457B">
        <w:rPr>
          <w:rStyle w:val="CommentReference"/>
        </w:rPr>
        <w:commentReference w:id="638"/>
      </w:r>
      <w:r w:rsidRPr="004A76E1">
        <w:t>if</w:t>
      </w:r>
      <w:r w:rsidR="005B32CD">
        <w:t xml:space="preserve"> </w:t>
      </w:r>
      <w:r w:rsidRPr="004A76E1">
        <w:t>the call to the</w:t>
      </w:r>
      <w:ins w:id="642" w:author="Carol Nichols" w:date="2019-03-08T16:55:00Z">
        <w:r w:rsidR="00130A8E">
          <w:t xml:space="preserve"> </w:t>
        </w:r>
      </w:ins>
      <w:del w:id="643" w:author="Carol Nichols" w:date="2019-03-08T16:55:00Z">
        <w:r w:rsidRPr="004A76E1" w:rsidDel="00130A8E">
          <w:delText> </w:delText>
        </w:r>
      </w:del>
      <w:r w:rsidRPr="004A76E1">
        <w:rPr>
          <w:rStyle w:val="Literal"/>
        </w:rPr>
        <w:t>syn::parse</w:t>
      </w:r>
      <w:del w:id="644" w:author="Carol Nichols" w:date="2019-03-08T16:55:00Z">
        <w:r w:rsidRPr="004A76E1" w:rsidDel="0026271C">
          <w:delText> </w:delText>
        </w:r>
      </w:del>
      <w:ins w:id="645" w:author="Carol Nichols" w:date="2019-03-08T16:55:00Z">
        <w:r w:rsidR="0026271C">
          <w:t xml:space="preserve"> </w:t>
        </w:r>
      </w:ins>
      <w:r w:rsidRPr="004A76E1">
        <w:t>function fails here. It’s necessary for our</w:t>
      </w:r>
      <w:r w:rsidR="005B32CD">
        <w:t xml:space="preserve"> </w:t>
      </w:r>
      <w:r w:rsidRPr="004A76E1">
        <w:t>pro</w:t>
      </w:r>
      <w:ins w:id="646" w:author="annemarie" w:date="2019-02-28T14:20:00Z">
        <w:r w:rsidR="0052710C">
          <w:t>ce</w:t>
        </w:r>
      </w:ins>
      <w:r w:rsidRPr="004A76E1">
        <w:t>d</w:t>
      </w:r>
      <w:del w:id="647" w:author="annemarie" w:date="2019-02-28T14:20:00Z">
        <w:r w:rsidRPr="004A76E1" w:rsidDel="0052710C">
          <w:delText>ec</w:delText>
        </w:r>
      </w:del>
      <w:r w:rsidRPr="004A76E1">
        <w:t>ural macro to panic</w:t>
      </w:r>
      <w:del w:id="648" w:author="annemarie" w:date="2019-02-28T10:52:00Z">
        <w:r w:rsidRPr="004A76E1" w:rsidDel="008D1415">
          <w:delText>k</w:delText>
        </w:r>
      </w:del>
      <w:r w:rsidRPr="004A76E1">
        <w:t xml:space="preserve"> on errors because</w:t>
      </w:r>
      <w:ins w:id="649" w:author="Carol Nichols" w:date="2019-03-08T16:55:00Z">
        <w:r w:rsidR="008B3F50">
          <w:t xml:space="preserve"> </w:t>
        </w:r>
      </w:ins>
      <w:del w:id="650" w:author="Carol Nichols" w:date="2019-03-08T16:55:00Z">
        <w:r w:rsidRPr="004A76E1" w:rsidDel="008B3F50">
          <w:delText> </w:delText>
        </w:r>
      </w:del>
      <w:r w:rsidRPr="004A76E1">
        <w:rPr>
          <w:rStyle w:val="Literal"/>
        </w:rPr>
        <w:t>proc_macro_derive</w:t>
      </w:r>
      <w:del w:id="651" w:author="Carol Nichols" w:date="2019-03-08T16:55:00Z">
        <w:r w:rsidRPr="004A76E1" w:rsidDel="00E5009C">
          <w:delText> </w:delText>
        </w:r>
      </w:del>
      <w:ins w:id="652" w:author="Carol Nichols" w:date="2019-03-08T16:55:00Z">
        <w:r w:rsidR="00E5009C">
          <w:t xml:space="preserve"> </w:t>
        </w:r>
      </w:ins>
      <w:r w:rsidRPr="004A76E1">
        <w:t>functions must</w:t>
      </w:r>
      <w:r w:rsidR="005B32CD">
        <w:t xml:space="preserve"> </w:t>
      </w:r>
      <w:r w:rsidRPr="004A76E1">
        <w:t>return</w:t>
      </w:r>
      <w:ins w:id="653" w:author="Carol Nichols" w:date="2019-03-08T16:55:00Z">
        <w:r w:rsidR="00142CB3">
          <w:t xml:space="preserve"> </w:t>
        </w:r>
      </w:ins>
      <w:del w:id="654" w:author="Carol Nichols" w:date="2019-03-08T16:55:00Z">
        <w:r w:rsidRPr="004A76E1" w:rsidDel="00142CB3">
          <w:delText> </w:delText>
        </w:r>
      </w:del>
      <w:r w:rsidRPr="004A76E1">
        <w:rPr>
          <w:rStyle w:val="Literal"/>
        </w:rPr>
        <w:t>TokenStream</w:t>
      </w:r>
      <w:del w:id="655" w:author="Carol Nichols" w:date="2019-03-08T16:55:00Z">
        <w:r w:rsidRPr="004A76E1" w:rsidDel="008D38FE">
          <w:delText> </w:delText>
        </w:r>
      </w:del>
      <w:ins w:id="656" w:author="Carol Nichols" w:date="2019-03-08T16:55:00Z">
        <w:r w:rsidR="008D38FE">
          <w:t xml:space="preserve"> </w:t>
        </w:r>
      </w:ins>
      <w:r w:rsidRPr="004A76E1">
        <w:t>rather than</w:t>
      </w:r>
      <w:ins w:id="657" w:author="Carol Nichols" w:date="2019-03-08T16:55:00Z">
        <w:r w:rsidR="003D20EF">
          <w:t xml:space="preserve"> </w:t>
        </w:r>
      </w:ins>
      <w:del w:id="658" w:author="Carol Nichols" w:date="2019-03-08T16:55:00Z">
        <w:r w:rsidRPr="004A76E1" w:rsidDel="003D20EF">
          <w:delText> </w:delText>
        </w:r>
      </w:del>
      <w:r w:rsidRPr="004A76E1">
        <w:rPr>
          <w:rStyle w:val="Literal"/>
        </w:rPr>
        <w:t>Result</w:t>
      </w:r>
      <w:del w:id="659" w:author="Carol Nichols" w:date="2019-03-08T16:55:00Z">
        <w:r w:rsidRPr="004A76E1" w:rsidDel="00147118">
          <w:delText> </w:delText>
        </w:r>
      </w:del>
      <w:ins w:id="660" w:author="Carol Nichols" w:date="2019-03-08T16:55:00Z">
        <w:r w:rsidR="00147118">
          <w:t xml:space="preserve"> </w:t>
        </w:r>
      </w:ins>
      <w:r w:rsidRPr="004A76E1">
        <w:t>to conform to the procedural macro</w:t>
      </w:r>
      <w:r w:rsidR="005B32CD">
        <w:t xml:space="preserve"> </w:t>
      </w:r>
      <w:r w:rsidRPr="004A76E1">
        <w:t xml:space="preserve">API. We’ve </w:t>
      </w:r>
      <w:del w:id="661" w:author="annemarie" w:date="2019-02-28T10:52:00Z">
        <w:r w:rsidRPr="004A76E1" w:rsidDel="008D1415">
          <w:delText xml:space="preserve">chosen to </w:delText>
        </w:r>
      </w:del>
      <w:r w:rsidRPr="004A76E1">
        <w:t>simplif</w:t>
      </w:r>
      <w:del w:id="662" w:author="annemarie" w:date="2019-02-28T10:52:00Z">
        <w:r w:rsidRPr="004A76E1" w:rsidDel="008D1415">
          <w:delText>y</w:delText>
        </w:r>
      </w:del>
      <w:ins w:id="663" w:author="annemarie" w:date="2019-02-28T10:52:00Z">
        <w:r w:rsidR="008D1415">
          <w:t>ied</w:t>
        </w:r>
      </w:ins>
      <w:r w:rsidRPr="004A76E1">
        <w:t xml:space="preserve"> this example by using</w:t>
      </w:r>
      <w:ins w:id="664" w:author="Carol Nichols" w:date="2019-03-08T16:55:00Z">
        <w:r w:rsidR="00040848">
          <w:t xml:space="preserve"> </w:t>
        </w:r>
      </w:ins>
      <w:del w:id="665" w:author="Carol Nichols" w:date="2019-03-08T16:55:00Z">
        <w:r w:rsidRPr="004A76E1" w:rsidDel="00040848">
          <w:delText> </w:delText>
        </w:r>
      </w:del>
      <w:r w:rsidRPr="004A76E1">
        <w:rPr>
          <w:rStyle w:val="Literal"/>
        </w:rPr>
        <w:t>unwrap</w:t>
      </w:r>
      <w:r w:rsidRPr="004A76E1">
        <w:t>; in production</w:t>
      </w:r>
      <w:r w:rsidR="005B32CD">
        <w:t xml:space="preserve"> </w:t>
      </w:r>
      <w:r w:rsidRPr="004A76E1">
        <w:t>code, you should provide more specific error messages about what went wrong by</w:t>
      </w:r>
      <w:r w:rsidR="005B32CD">
        <w:t xml:space="preserve"> </w:t>
      </w:r>
      <w:r w:rsidRPr="004A76E1">
        <w:t>using</w:t>
      </w:r>
      <w:ins w:id="666" w:author="Carol Nichols" w:date="2019-03-08T16:56:00Z">
        <w:r w:rsidR="00506E05">
          <w:t xml:space="preserve"> </w:t>
        </w:r>
      </w:ins>
      <w:del w:id="667" w:author="Carol Nichols" w:date="2019-03-08T16:56:00Z">
        <w:r w:rsidRPr="004A76E1" w:rsidDel="00506E05">
          <w:delText> </w:delText>
        </w:r>
      </w:del>
      <w:r w:rsidRPr="004A76E1">
        <w:rPr>
          <w:rStyle w:val="Literal"/>
        </w:rPr>
        <w:t>panic!</w:t>
      </w:r>
      <w:del w:id="668" w:author="Carol Nichols" w:date="2019-03-08T16:56:00Z">
        <w:r w:rsidRPr="004A76E1" w:rsidDel="009F6C7C">
          <w:delText> </w:delText>
        </w:r>
      </w:del>
      <w:ins w:id="669" w:author="Carol Nichols" w:date="2019-03-08T16:56:00Z">
        <w:r w:rsidR="009F6C7C">
          <w:t xml:space="preserve"> </w:t>
        </w:r>
      </w:ins>
      <w:r w:rsidRPr="004A76E1">
        <w:t>or</w:t>
      </w:r>
      <w:ins w:id="670" w:author="Carol Nichols" w:date="2019-03-08T16:56:00Z">
        <w:r w:rsidR="007B6707">
          <w:t xml:space="preserve"> </w:t>
        </w:r>
      </w:ins>
      <w:del w:id="671" w:author="Carol Nichols" w:date="2019-03-08T16:56:00Z">
        <w:r w:rsidRPr="004A76E1" w:rsidDel="007B6707">
          <w:delText> </w:delText>
        </w:r>
      </w:del>
      <w:r w:rsidRPr="004A76E1">
        <w:rPr>
          <w:rStyle w:val="Literal"/>
        </w:rPr>
        <w:t>expect</w:t>
      </w:r>
      <w:r>
        <w:t>.</w:t>
      </w:r>
    </w:p>
    <w:p w14:paraId="7DDB019D" w14:textId="18BFC5EF" w:rsidR="00C05E2D" w:rsidRDefault="00C05E2D" w:rsidP="004A76E1">
      <w:pPr>
        <w:pStyle w:val="Body"/>
      </w:pPr>
      <w:r>
        <w:t>Now that we have the code to turn the annotated Rust code from a</w:t>
      </w:r>
      <w:ins w:id="672" w:author="Carol Nichols" w:date="2019-03-08T16:56:00Z">
        <w:r w:rsidR="0000608D">
          <w:t xml:space="preserve"> </w:t>
        </w:r>
      </w:ins>
      <w:del w:id="673" w:author="Carol Nichols" w:date="2019-03-08T16:56:00Z">
        <w:r w:rsidDel="0000608D">
          <w:delText> </w:delText>
        </w:r>
      </w:del>
      <w:r w:rsidRPr="004A76E1">
        <w:rPr>
          <w:rStyle w:val="Literal"/>
        </w:rPr>
        <w:t>TokenStream</w:t>
      </w:r>
      <w:r w:rsidR="005B32CD">
        <w:t xml:space="preserve"> </w:t>
      </w:r>
      <w:r w:rsidRPr="004A76E1">
        <w:t>into a</w:t>
      </w:r>
      <w:ins w:id="674" w:author="Carol Nichols" w:date="2019-03-08T16:56:00Z">
        <w:r w:rsidR="00640188">
          <w:t xml:space="preserve"> </w:t>
        </w:r>
      </w:ins>
      <w:del w:id="675" w:author="Carol Nichols" w:date="2019-03-08T16:56:00Z">
        <w:r w:rsidRPr="004A76E1" w:rsidDel="00640188">
          <w:delText> </w:delText>
        </w:r>
      </w:del>
      <w:r w:rsidRPr="004A76E1">
        <w:rPr>
          <w:rStyle w:val="Literal"/>
        </w:rPr>
        <w:t>DeriveInput</w:t>
      </w:r>
      <w:del w:id="676" w:author="Carol Nichols" w:date="2019-03-08T16:56:00Z">
        <w:r w:rsidRPr="004A76E1" w:rsidDel="00517FCE">
          <w:delText> </w:delText>
        </w:r>
      </w:del>
      <w:ins w:id="677" w:author="Carol Nichols" w:date="2019-03-08T16:56:00Z">
        <w:r w:rsidR="00517FCE">
          <w:t xml:space="preserve"> </w:t>
        </w:r>
      </w:ins>
      <w:r w:rsidRPr="004A76E1">
        <w:t>instance, let’s generate the code that implements the</w:t>
      </w:r>
      <w:r w:rsidR="005B32CD">
        <w:t xml:space="preserve"> </w:t>
      </w:r>
      <w:r w:rsidRPr="004A76E1">
        <w:rPr>
          <w:rStyle w:val="Literal"/>
        </w:rPr>
        <w:t>HelloMacro</w:t>
      </w:r>
      <w:del w:id="678" w:author="Carol Nichols" w:date="2019-03-08T16:56:00Z">
        <w:r w:rsidDel="00CD10ED">
          <w:delText> </w:delText>
        </w:r>
      </w:del>
      <w:ins w:id="679" w:author="Carol Nichols" w:date="2019-03-08T16:56:00Z">
        <w:r w:rsidR="00CD10ED">
          <w:t xml:space="preserve"> </w:t>
        </w:r>
      </w:ins>
      <w:r>
        <w:t>trait on the annotated type</w:t>
      </w:r>
      <w:ins w:id="680" w:author="annemarie" w:date="2019-02-28T10:53:00Z">
        <w:r w:rsidR="001C4138">
          <w:t>,</w:t>
        </w:r>
      </w:ins>
      <w:r>
        <w:t xml:space="preserve"> as shown in Listing 19-41.</w:t>
      </w:r>
    </w:p>
    <w:p w14:paraId="55D9D7CC" w14:textId="77777777" w:rsidR="00C05E2D" w:rsidRDefault="00C05E2D" w:rsidP="00712115">
      <w:pPr>
        <w:pStyle w:val="ProductionDirective"/>
      </w:pPr>
      <w:r>
        <w:t>Filename: hello_macro_derive/src/lib.rs</w:t>
      </w:r>
    </w:p>
    <w:p w14:paraId="21389F61" w14:textId="77777777" w:rsidR="00C05E2D" w:rsidRPr="004A76E1" w:rsidRDefault="00C05E2D" w:rsidP="00712115">
      <w:pPr>
        <w:pStyle w:val="CodeA"/>
      </w:pPr>
      <w:r w:rsidRPr="004A76E1">
        <w:t>fn impl_hello_macro(ast: &amp;syn::DeriveInput) -&gt; TokenStream {</w:t>
      </w:r>
    </w:p>
    <w:p w14:paraId="1446FFCB" w14:textId="77777777" w:rsidR="00C05E2D" w:rsidRPr="004A76E1" w:rsidRDefault="00C05E2D" w:rsidP="004A76E1">
      <w:pPr>
        <w:pStyle w:val="CodeB"/>
      </w:pPr>
      <w:r w:rsidRPr="004A76E1">
        <w:t xml:space="preserve">    let name = &amp;ast.ident;</w:t>
      </w:r>
    </w:p>
    <w:p w14:paraId="02CFC107" w14:textId="77777777" w:rsidR="00C05E2D" w:rsidRPr="004A76E1" w:rsidRDefault="00C05E2D" w:rsidP="004A76E1">
      <w:pPr>
        <w:pStyle w:val="CodeB"/>
      </w:pPr>
      <w:r w:rsidRPr="004A76E1">
        <w:t xml:space="preserve">    let gen = quote! {</w:t>
      </w:r>
    </w:p>
    <w:p w14:paraId="772CD872" w14:textId="77777777" w:rsidR="00C05E2D" w:rsidRPr="004A76E1" w:rsidRDefault="00C05E2D" w:rsidP="004A76E1">
      <w:pPr>
        <w:pStyle w:val="CodeB"/>
      </w:pPr>
      <w:r w:rsidRPr="004A76E1">
        <w:t xml:space="preserve">        impl HelloMacro for #name {</w:t>
      </w:r>
    </w:p>
    <w:p w14:paraId="0E788262" w14:textId="77777777" w:rsidR="00C05E2D" w:rsidRPr="004A76E1" w:rsidRDefault="00C05E2D" w:rsidP="004A76E1">
      <w:pPr>
        <w:pStyle w:val="CodeB"/>
      </w:pPr>
      <w:r w:rsidRPr="004A76E1">
        <w:t xml:space="preserve">            fn hello_macro() {</w:t>
      </w:r>
    </w:p>
    <w:p w14:paraId="402EA279" w14:textId="77777777" w:rsidR="00C05E2D" w:rsidRPr="004A76E1" w:rsidRDefault="00C05E2D" w:rsidP="004A76E1">
      <w:pPr>
        <w:pStyle w:val="CodeB"/>
      </w:pPr>
      <w:r w:rsidRPr="004A76E1">
        <w:t xml:space="preserve">                println!("Hello, Macro! My name is {}", stringify!(#name));</w:t>
      </w:r>
    </w:p>
    <w:p w14:paraId="581BD0A0" w14:textId="77777777" w:rsidR="00C05E2D" w:rsidRPr="004A76E1" w:rsidRDefault="00C05E2D" w:rsidP="004A76E1">
      <w:pPr>
        <w:pStyle w:val="CodeB"/>
      </w:pPr>
      <w:r w:rsidRPr="004A76E1">
        <w:t xml:space="preserve">            }</w:t>
      </w:r>
    </w:p>
    <w:p w14:paraId="3E1F6DB5" w14:textId="77777777" w:rsidR="00C05E2D" w:rsidRPr="004A76E1" w:rsidRDefault="00C05E2D" w:rsidP="004A76E1">
      <w:pPr>
        <w:pStyle w:val="CodeB"/>
      </w:pPr>
      <w:r w:rsidRPr="004A76E1">
        <w:t xml:space="preserve">        }</w:t>
      </w:r>
    </w:p>
    <w:p w14:paraId="56C07B97" w14:textId="77777777" w:rsidR="00C05E2D" w:rsidRPr="004A76E1" w:rsidRDefault="00C05E2D" w:rsidP="004A76E1">
      <w:pPr>
        <w:pStyle w:val="CodeB"/>
      </w:pPr>
      <w:r w:rsidRPr="004A76E1">
        <w:t xml:space="preserve">    };</w:t>
      </w:r>
    </w:p>
    <w:p w14:paraId="31522A98" w14:textId="77777777" w:rsidR="00C05E2D" w:rsidRPr="004A76E1" w:rsidRDefault="00C05E2D" w:rsidP="004A76E1">
      <w:pPr>
        <w:pStyle w:val="CodeB"/>
      </w:pPr>
      <w:r w:rsidRPr="004A76E1">
        <w:t xml:space="preserve">    gen.into()</w:t>
      </w:r>
    </w:p>
    <w:p w14:paraId="3838E1C9" w14:textId="77777777" w:rsidR="00C05E2D" w:rsidRPr="004A76E1" w:rsidRDefault="00C05E2D" w:rsidP="00712115">
      <w:pPr>
        <w:pStyle w:val="CodeC"/>
      </w:pPr>
      <w:r w:rsidRPr="004A76E1">
        <w:t>}</w:t>
      </w:r>
    </w:p>
    <w:p w14:paraId="793AAA51" w14:textId="1BC74B74" w:rsidR="00C05E2D" w:rsidRDefault="00C05E2D" w:rsidP="00712115">
      <w:pPr>
        <w:pStyle w:val="Listing"/>
      </w:pPr>
      <w:r w:rsidRPr="004A76E1">
        <w:t>Listing 19-41: Implementing the</w:t>
      </w:r>
      <w:ins w:id="681" w:author="Carol Nichols" w:date="2019-03-08T16:56:00Z">
        <w:r w:rsidR="00A03878">
          <w:t xml:space="preserve"> </w:t>
        </w:r>
      </w:ins>
      <w:del w:id="682" w:author="Carol Nichols" w:date="2019-03-08T16:56:00Z">
        <w:r w:rsidRPr="004A76E1" w:rsidDel="00A03878">
          <w:delText> </w:delText>
        </w:r>
      </w:del>
      <w:r w:rsidRPr="004A76E1">
        <w:rPr>
          <w:rStyle w:val="Literal"/>
        </w:rPr>
        <w:t>HelloMacro</w:t>
      </w:r>
      <w:del w:id="683" w:author="Carol Nichols" w:date="2019-03-08T16:56:00Z">
        <w:r w:rsidDel="00F43D33">
          <w:delText> </w:delText>
        </w:r>
      </w:del>
      <w:ins w:id="684" w:author="Carol Nichols" w:date="2019-03-08T16:56:00Z">
        <w:r w:rsidR="00F43D33">
          <w:t xml:space="preserve"> </w:t>
        </w:r>
      </w:ins>
      <w:r>
        <w:t>trait using the parsed Rust code</w:t>
      </w:r>
    </w:p>
    <w:p w14:paraId="5AA4DE82" w14:textId="1B890785" w:rsidR="00C05E2D" w:rsidRDefault="00C05E2D" w:rsidP="004A76E1">
      <w:pPr>
        <w:pStyle w:val="Body"/>
      </w:pPr>
      <w:r>
        <w:t>We get an</w:t>
      </w:r>
      <w:ins w:id="685" w:author="Carol Nichols" w:date="2019-03-08T16:56:00Z">
        <w:r w:rsidR="00220B21">
          <w:t xml:space="preserve"> </w:t>
        </w:r>
      </w:ins>
      <w:del w:id="686" w:author="Carol Nichols" w:date="2019-03-08T16:56:00Z">
        <w:r w:rsidDel="00220B21">
          <w:delText> </w:delText>
        </w:r>
      </w:del>
      <w:r w:rsidRPr="004A76E1">
        <w:rPr>
          <w:rStyle w:val="Literal"/>
        </w:rPr>
        <w:t>Ident</w:t>
      </w:r>
      <w:del w:id="687" w:author="Carol Nichols" w:date="2019-03-08T16:57:00Z">
        <w:r w:rsidRPr="004A76E1" w:rsidDel="00E337D5">
          <w:delText> </w:delText>
        </w:r>
      </w:del>
      <w:ins w:id="688" w:author="Carol Nichols" w:date="2019-03-08T16:57:00Z">
        <w:r w:rsidR="00E337D5">
          <w:t xml:space="preserve"> </w:t>
        </w:r>
      </w:ins>
      <w:r w:rsidRPr="004A76E1">
        <w:t>struct instance containing the name (identifier) of the</w:t>
      </w:r>
      <w:r w:rsidR="005B32CD">
        <w:t xml:space="preserve"> </w:t>
      </w:r>
      <w:r w:rsidRPr="004A76E1">
        <w:t>annotated type using</w:t>
      </w:r>
      <w:ins w:id="689" w:author="Carol Nichols" w:date="2019-03-08T16:57:00Z">
        <w:r w:rsidR="00765127">
          <w:t xml:space="preserve"> </w:t>
        </w:r>
      </w:ins>
      <w:del w:id="690" w:author="Carol Nichols" w:date="2019-03-08T16:57:00Z">
        <w:r w:rsidRPr="004A76E1" w:rsidDel="00765127">
          <w:delText> </w:delText>
        </w:r>
      </w:del>
      <w:r w:rsidRPr="004A76E1">
        <w:rPr>
          <w:rStyle w:val="Literal"/>
        </w:rPr>
        <w:t>ast.ident</w:t>
      </w:r>
      <w:r w:rsidRPr="004A76E1">
        <w:t>. The struct in Listing 19-40 shows that when</w:t>
      </w:r>
      <w:r w:rsidR="005B32CD">
        <w:t xml:space="preserve"> </w:t>
      </w:r>
      <w:r w:rsidRPr="004A76E1">
        <w:t>we run the</w:t>
      </w:r>
      <w:ins w:id="691" w:author="Carol Nichols" w:date="2019-03-08T16:57:00Z">
        <w:r w:rsidR="000072B6">
          <w:t xml:space="preserve"> </w:t>
        </w:r>
      </w:ins>
      <w:del w:id="692" w:author="Carol Nichols" w:date="2019-03-08T16:57:00Z">
        <w:r w:rsidRPr="004A76E1" w:rsidDel="000072B6">
          <w:delText> </w:delText>
        </w:r>
      </w:del>
      <w:r w:rsidRPr="004A76E1">
        <w:rPr>
          <w:rStyle w:val="Literal"/>
        </w:rPr>
        <w:t>impl_hello_macro</w:t>
      </w:r>
      <w:del w:id="693" w:author="Carol Nichols" w:date="2019-03-08T16:57:00Z">
        <w:r w:rsidRPr="004A76E1" w:rsidDel="0008138D">
          <w:delText> </w:delText>
        </w:r>
      </w:del>
      <w:ins w:id="694" w:author="Carol Nichols" w:date="2019-03-08T16:57:00Z">
        <w:r w:rsidR="0008138D">
          <w:t xml:space="preserve"> </w:t>
        </w:r>
      </w:ins>
      <w:r w:rsidRPr="004A76E1">
        <w:t>function on the code in Listing 19-38, the</w:t>
      </w:r>
      <w:r w:rsidR="005B32CD">
        <w:t xml:space="preserve"> </w:t>
      </w:r>
      <w:r w:rsidRPr="004A76E1">
        <w:rPr>
          <w:rStyle w:val="Literal"/>
        </w:rPr>
        <w:t>ident</w:t>
      </w:r>
      <w:del w:id="695" w:author="Carol Nichols" w:date="2019-03-08T16:57:00Z">
        <w:r w:rsidRPr="004A76E1" w:rsidDel="00A674C1">
          <w:delText> </w:delText>
        </w:r>
      </w:del>
      <w:ins w:id="696" w:author="Carol Nichols" w:date="2019-03-08T16:57:00Z">
        <w:r w:rsidR="00A674C1">
          <w:t xml:space="preserve"> </w:t>
        </w:r>
      </w:ins>
      <w:r w:rsidRPr="004A76E1">
        <w:t xml:space="preserve">we get </w:t>
      </w:r>
      <w:del w:id="697" w:author="annemarie" w:date="2019-02-28T10:54:00Z">
        <w:r w:rsidRPr="004A76E1" w:rsidDel="001C4138">
          <w:delText xml:space="preserve">when </w:delText>
        </w:r>
      </w:del>
      <w:r w:rsidRPr="004A76E1">
        <w:t>will have the</w:t>
      </w:r>
      <w:ins w:id="698" w:author="Carol Nichols" w:date="2019-03-08T16:57:00Z">
        <w:r w:rsidR="001960D6">
          <w:t xml:space="preserve"> </w:t>
        </w:r>
      </w:ins>
      <w:del w:id="699" w:author="Carol Nichols" w:date="2019-03-08T16:57:00Z">
        <w:r w:rsidRPr="004A76E1" w:rsidDel="001960D6">
          <w:delText> </w:delText>
        </w:r>
      </w:del>
      <w:r w:rsidRPr="004A76E1">
        <w:rPr>
          <w:rStyle w:val="Literal"/>
        </w:rPr>
        <w:t>ident</w:t>
      </w:r>
      <w:del w:id="700" w:author="Carol Nichols" w:date="2019-03-08T16:57:00Z">
        <w:r w:rsidRPr="004A76E1" w:rsidDel="00E122C3">
          <w:delText> </w:delText>
        </w:r>
      </w:del>
      <w:ins w:id="701" w:author="Carol Nichols" w:date="2019-03-08T16:57:00Z">
        <w:r w:rsidR="00E122C3">
          <w:t xml:space="preserve"> </w:t>
        </w:r>
      </w:ins>
      <w:r w:rsidRPr="004A76E1">
        <w:t>field with a value of</w:t>
      </w:r>
      <w:ins w:id="702" w:author="Carol Nichols" w:date="2019-03-08T16:57:00Z">
        <w:r w:rsidR="00B47BA3">
          <w:t xml:space="preserve"> </w:t>
        </w:r>
      </w:ins>
      <w:del w:id="703" w:author="Carol Nichols" w:date="2019-03-08T16:57:00Z">
        <w:r w:rsidRPr="004A76E1" w:rsidDel="00B47BA3">
          <w:lastRenderedPageBreak/>
          <w:delText> </w:delText>
        </w:r>
      </w:del>
      <w:r w:rsidRPr="004A76E1">
        <w:rPr>
          <w:rStyle w:val="Literal"/>
        </w:rPr>
        <w:t>"Pancakes"</w:t>
      </w:r>
      <w:r w:rsidRPr="004A76E1">
        <w:t>.</w:t>
      </w:r>
      <w:r w:rsidR="005B32CD">
        <w:t xml:space="preserve"> </w:t>
      </w:r>
      <w:r w:rsidRPr="004A76E1">
        <w:t>Thus, the</w:t>
      </w:r>
      <w:ins w:id="704" w:author="Carol Nichols" w:date="2019-03-08T16:57:00Z">
        <w:r w:rsidR="008E767B">
          <w:t xml:space="preserve"> </w:t>
        </w:r>
      </w:ins>
      <w:del w:id="705" w:author="Carol Nichols" w:date="2019-03-08T16:57:00Z">
        <w:r w:rsidRPr="004A76E1" w:rsidDel="008E767B">
          <w:delText> </w:delText>
        </w:r>
      </w:del>
      <w:r w:rsidRPr="004A76E1">
        <w:rPr>
          <w:rStyle w:val="Literal"/>
        </w:rPr>
        <w:t>name</w:t>
      </w:r>
      <w:del w:id="706" w:author="Carol Nichols" w:date="2019-03-08T16:57:00Z">
        <w:r w:rsidRPr="004A76E1" w:rsidDel="007E2854">
          <w:delText> </w:delText>
        </w:r>
      </w:del>
      <w:ins w:id="707" w:author="Carol Nichols" w:date="2019-03-08T16:57:00Z">
        <w:r w:rsidR="007E2854">
          <w:t xml:space="preserve"> </w:t>
        </w:r>
      </w:ins>
      <w:r w:rsidRPr="004A76E1">
        <w:t>variable in Listing 19-41 will contain an</w:t>
      </w:r>
      <w:ins w:id="708" w:author="Carol Nichols" w:date="2019-03-08T16:58:00Z">
        <w:r w:rsidR="009D6B03">
          <w:t xml:space="preserve"> </w:t>
        </w:r>
      </w:ins>
      <w:del w:id="709" w:author="Carol Nichols" w:date="2019-03-08T16:58:00Z">
        <w:r w:rsidRPr="004A76E1" w:rsidDel="009D6B03">
          <w:delText> </w:delText>
        </w:r>
      </w:del>
      <w:r w:rsidRPr="004A76E1">
        <w:rPr>
          <w:rStyle w:val="Literal"/>
        </w:rPr>
        <w:t>Ident</w:t>
      </w:r>
      <w:del w:id="710" w:author="Carol Nichols" w:date="2019-03-08T16:58:00Z">
        <w:r w:rsidRPr="004A76E1" w:rsidDel="003462E4">
          <w:delText> </w:delText>
        </w:r>
      </w:del>
      <w:ins w:id="711" w:author="Carol Nichols" w:date="2019-03-08T16:58:00Z">
        <w:r w:rsidR="003462E4">
          <w:t xml:space="preserve"> </w:t>
        </w:r>
      </w:ins>
      <w:r w:rsidRPr="004A76E1">
        <w:t>struct</w:t>
      </w:r>
      <w:r w:rsidR="005B32CD">
        <w:t xml:space="preserve"> </w:t>
      </w:r>
      <w:r w:rsidRPr="004A76E1">
        <w:t>instance that, when printed, will be the string</w:t>
      </w:r>
      <w:ins w:id="712" w:author="Carol Nichols" w:date="2019-03-08T16:58:00Z">
        <w:r w:rsidR="00623CFF">
          <w:t xml:space="preserve"> </w:t>
        </w:r>
      </w:ins>
      <w:del w:id="713" w:author="Carol Nichols" w:date="2019-03-08T16:58:00Z">
        <w:r w:rsidRPr="004A76E1" w:rsidDel="00623CFF">
          <w:delText> </w:delText>
        </w:r>
      </w:del>
      <w:r w:rsidRPr="004A76E1">
        <w:rPr>
          <w:rStyle w:val="Literal"/>
        </w:rPr>
        <w:t>"Pancakes"</w:t>
      </w:r>
      <w:r>
        <w:t>, the name of the</w:t>
      </w:r>
      <w:r w:rsidR="005B32CD">
        <w:t xml:space="preserve"> </w:t>
      </w:r>
      <w:r>
        <w:t>struct in Listing 19-38.</w:t>
      </w:r>
    </w:p>
    <w:p w14:paraId="01F90F73" w14:textId="44DFF1B8" w:rsidR="00C05E2D" w:rsidRDefault="00C05E2D" w:rsidP="004A76E1">
      <w:pPr>
        <w:pStyle w:val="Body"/>
      </w:pPr>
      <w:r w:rsidRPr="004A76E1">
        <w:t>The</w:t>
      </w:r>
      <w:ins w:id="714" w:author="Carol Nichols" w:date="2019-03-08T16:58:00Z">
        <w:r w:rsidR="00A61B7D">
          <w:t xml:space="preserve"> </w:t>
        </w:r>
      </w:ins>
      <w:del w:id="715" w:author="Carol Nichols" w:date="2019-03-08T16:58:00Z">
        <w:r w:rsidRPr="004A76E1" w:rsidDel="00A61B7D">
          <w:delText> </w:delText>
        </w:r>
      </w:del>
      <w:r w:rsidRPr="004A76E1">
        <w:rPr>
          <w:rStyle w:val="Literal"/>
        </w:rPr>
        <w:t>quote!</w:t>
      </w:r>
      <w:del w:id="716" w:author="Carol Nichols" w:date="2019-03-08T16:58:00Z">
        <w:r w:rsidRPr="004A76E1" w:rsidDel="007D70F2">
          <w:delText> </w:delText>
        </w:r>
      </w:del>
      <w:ins w:id="717" w:author="Carol Nichols" w:date="2019-03-08T16:58:00Z">
        <w:r w:rsidR="007D70F2">
          <w:t xml:space="preserve"> </w:t>
        </w:r>
      </w:ins>
      <w:commentRangeStart w:id="718"/>
      <w:commentRangeStart w:id="719"/>
      <w:r w:rsidRPr="004A76E1">
        <w:t xml:space="preserve">macro lets us </w:t>
      </w:r>
      <w:del w:id="720" w:author="Carol Nichols" w:date="2019-03-08T16:58:00Z">
        <w:r w:rsidRPr="004A76E1" w:rsidDel="006B6B3F">
          <w:delText xml:space="preserve">write </w:delText>
        </w:r>
      </w:del>
      <w:ins w:id="721" w:author="Carol Nichols" w:date="2019-03-08T16:58:00Z">
        <w:r w:rsidR="006B6B3F">
          <w:t>define</w:t>
        </w:r>
        <w:r w:rsidR="006B6B3F" w:rsidRPr="004A76E1">
          <w:t xml:space="preserve"> </w:t>
        </w:r>
      </w:ins>
      <w:r w:rsidRPr="004A76E1">
        <w:t>the Rust code that we want to return</w:t>
      </w:r>
      <w:commentRangeEnd w:id="718"/>
      <w:r w:rsidR="007B777F">
        <w:rPr>
          <w:rStyle w:val="CommentReference"/>
        </w:rPr>
        <w:commentReference w:id="718"/>
      </w:r>
      <w:commentRangeEnd w:id="719"/>
      <w:r w:rsidR="006B6B3F">
        <w:rPr>
          <w:rStyle w:val="CommentReference"/>
        </w:rPr>
        <w:commentReference w:id="719"/>
      </w:r>
      <w:r w:rsidRPr="004A76E1">
        <w:t>. The</w:t>
      </w:r>
      <w:r w:rsidR="005B32CD">
        <w:t xml:space="preserve"> </w:t>
      </w:r>
      <w:r w:rsidRPr="004A76E1">
        <w:t>compiler expects something different to the direct result of the</w:t>
      </w:r>
      <w:ins w:id="722" w:author="Carol Nichols" w:date="2019-03-08T18:57:00Z">
        <w:r w:rsidR="00C37A02">
          <w:t xml:space="preserve"> </w:t>
        </w:r>
      </w:ins>
      <w:del w:id="723" w:author="Carol Nichols" w:date="2019-03-08T18:57:00Z">
        <w:r w:rsidRPr="004A76E1" w:rsidDel="00C37A02">
          <w:delText> </w:delText>
        </w:r>
      </w:del>
      <w:r w:rsidRPr="004A76E1">
        <w:rPr>
          <w:rStyle w:val="Literal"/>
        </w:rPr>
        <w:t>quote!</w:t>
      </w:r>
      <w:r w:rsidR="005B32CD">
        <w:t xml:space="preserve"> </w:t>
      </w:r>
      <w:r w:rsidRPr="004A76E1">
        <w:t>macro’s execution</w:t>
      </w:r>
      <w:ins w:id="724" w:author="annemarie" w:date="2019-02-28T10:54:00Z">
        <w:r w:rsidR="0075532F">
          <w:t>,</w:t>
        </w:r>
      </w:ins>
      <w:r w:rsidRPr="004A76E1">
        <w:t xml:space="preserve"> so we need to convert it to a</w:t>
      </w:r>
      <w:ins w:id="725" w:author="Carol Nichols" w:date="2019-03-08T18:57:00Z">
        <w:r w:rsidR="008E16A3">
          <w:t xml:space="preserve"> </w:t>
        </w:r>
      </w:ins>
      <w:del w:id="726" w:author="Carol Nichols" w:date="2019-03-08T18:57:00Z">
        <w:r w:rsidRPr="004A76E1" w:rsidDel="008E16A3">
          <w:delText> </w:delText>
        </w:r>
      </w:del>
      <w:r w:rsidRPr="004A76E1">
        <w:rPr>
          <w:rStyle w:val="Literal"/>
        </w:rPr>
        <w:t>TokenStream</w:t>
      </w:r>
      <w:r w:rsidRPr="004A76E1">
        <w:t>. We do this by</w:t>
      </w:r>
      <w:r w:rsidR="005B32CD">
        <w:t xml:space="preserve"> </w:t>
      </w:r>
      <w:r w:rsidRPr="004A76E1">
        <w:t>calling the</w:t>
      </w:r>
      <w:ins w:id="727" w:author="Carol Nichols" w:date="2019-03-08T18:57:00Z">
        <w:r w:rsidR="0061094F">
          <w:t xml:space="preserve"> </w:t>
        </w:r>
      </w:ins>
      <w:del w:id="728" w:author="Carol Nichols" w:date="2019-03-08T18:57:00Z">
        <w:r w:rsidRPr="004A76E1" w:rsidDel="0061094F">
          <w:delText> </w:delText>
        </w:r>
      </w:del>
      <w:r w:rsidRPr="004A76E1">
        <w:rPr>
          <w:rStyle w:val="Literal"/>
        </w:rPr>
        <w:t>into</w:t>
      </w:r>
      <w:del w:id="729" w:author="Carol Nichols" w:date="2019-03-08T18:57:00Z">
        <w:r w:rsidRPr="004A76E1" w:rsidDel="008D4FF4">
          <w:delText> </w:delText>
        </w:r>
      </w:del>
      <w:ins w:id="730" w:author="Carol Nichols" w:date="2019-03-08T18:57:00Z">
        <w:r w:rsidR="008D4FF4">
          <w:t xml:space="preserve"> </w:t>
        </w:r>
      </w:ins>
      <w:r w:rsidRPr="004A76E1">
        <w:t>method, which consumes this intermediate representation and</w:t>
      </w:r>
      <w:r w:rsidR="005B32CD">
        <w:t xml:space="preserve"> </w:t>
      </w:r>
      <w:r w:rsidRPr="004A76E1">
        <w:t>returns a value of the required</w:t>
      </w:r>
      <w:ins w:id="731" w:author="Carol Nichols" w:date="2019-03-08T18:57:00Z">
        <w:r w:rsidR="00BC6B58">
          <w:t xml:space="preserve"> </w:t>
        </w:r>
      </w:ins>
      <w:del w:id="732" w:author="Carol Nichols" w:date="2019-03-08T18:57:00Z">
        <w:r w:rsidRPr="004A76E1" w:rsidDel="00BC6B58">
          <w:delText> </w:delText>
        </w:r>
      </w:del>
      <w:r w:rsidRPr="004A76E1">
        <w:rPr>
          <w:rStyle w:val="Literal"/>
        </w:rPr>
        <w:t>TokenStream</w:t>
      </w:r>
      <w:del w:id="733" w:author="Carol Nichols" w:date="2019-03-08T18:57:00Z">
        <w:r w:rsidDel="001D7870">
          <w:delText> </w:delText>
        </w:r>
      </w:del>
      <w:ins w:id="734" w:author="Carol Nichols" w:date="2019-03-08T18:57:00Z">
        <w:r w:rsidR="001D7870">
          <w:t xml:space="preserve"> </w:t>
        </w:r>
      </w:ins>
      <w:r>
        <w:t>type.</w:t>
      </w:r>
    </w:p>
    <w:p w14:paraId="4AD269AC" w14:textId="2875516B" w:rsidR="00C05E2D" w:rsidRDefault="00C05E2D" w:rsidP="004A76E1">
      <w:pPr>
        <w:pStyle w:val="Body"/>
      </w:pPr>
      <w:r>
        <w:t>The</w:t>
      </w:r>
      <w:ins w:id="735" w:author="Carol Nichols" w:date="2019-03-08T18:57:00Z">
        <w:r w:rsidR="007A5ED3">
          <w:t xml:space="preserve"> </w:t>
        </w:r>
      </w:ins>
      <w:del w:id="736" w:author="Carol Nichols" w:date="2019-03-08T18:57:00Z">
        <w:r w:rsidDel="007A5ED3">
          <w:delText> </w:delText>
        </w:r>
      </w:del>
      <w:r w:rsidRPr="004A76E1">
        <w:rPr>
          <w:rStyle w:val="Literal"/>
        </w:rPr>
        <w:t>quote!</w:t>
      </w:r>
      <w:del w:id="737" w:author="Carol Nichols" w:date="2019-03-08T18:58:00Z">
        <w:r w:rsidRPr="004A76E1" w:rsidDel="00997159">
          <w:delText> </w:delText>
        </w:r>
      </w:del>
      <w:ins w:id="738" w:author="Carol Nichols" w:date="2019-03-08T18:58:00Z">
        <w:r w:rsidR="00997159">
          <w:t xml:space="preserve"> </w:t>
        </w:r>
      </w:ins>
      <w:r w:rsidRPr="004A76E1">
        <w:t>macro also provides some very cool templating mechanics</w:t>
      </w:r>
      <w:del w:id="739" w:author="annemarie" w:date="2019-02-28T10:55:00Z">
        <w:r w:rsidRPr="004A76E1" w:rsidDel="0075532F">
          <w:delText>;</w:delText>
        </w:r>
      </w:del>
      <w:ins w:id="740" w:author="annemarie" w:date="2019-02-28T10:55:00Z">
        <w:r w:rsidR="0075532F">
          <w:t>:</w:t>
        </w:r>
      </w:ins>
      <w:r w:rsidRPr="004A76E1">
        <w:t xml:space="preserve"> we can</w:t>
      </w:r>
      <w:r w:rsidR="005B32CD">
        <w:t xml:space="preserve"> </w:t>
      </w:r>
      <w:r w:rsidRPr="004A76E1">
        <w:t>enter</w:t>
      </w:r>
      <w:ins w:id="741" w:author="Carol Nichols" w:date="2019-03-08T18:58:00Z">
        <w:r w:rsidR="00443CF2">
          <w:t xml:space="preserve"> </w:t>
        </w:r>
      </w:ins>
      <w:del w:id="742" w:author="Carol Nichols" w:date="2019-03-08T18:58:00Z">
        <w:r w:rsidRPr="004A76E1" w:rsidDel="00443CF2">
          <w:delText> </w:delText>
        </w:r>
      </w:del>
      <w:r w:rsidRPr="004A76E1">
        <w:rPr>
          <w:rStyle w:val="Literal"/>
        </w:rPr>
        <w:t>#name</w:t>
      </w:r>
      <w:r w:rsidRPr="004A76E1">
        <w:t>, and</w:t>
      </w:r>
      <w:ins w:id="743" w:author="Carol Nichols" w:date="2019-03-08T18:58:00Z">
        <w:r w:rsidR="006D6EB1">
          <w:t xml:space="preserve"> </w:t>
        </w:r>
      </w:ins>
      <w:del w:id="744" w:author="Carol Nichols" w:date="2019-03-08T18:58:00Z">
        <w:r w:rsidRPr="004A76E1" w:rsidDel="006D6EB1">
          <w:delText> </w:delText>
        </w:r>
      </w:del>
      <w:r w:rsidRPr="004A76E1">
        <w:rPr>
          <w:rStyle w:val="Literal"/>
        </w:rPr>
        <w:t>quote!</w:t>
      </w:r>
      <w:del w:id="745" w:author="Carol Nichols" w:date="2019-03-08T18:58:00Z">
        <w:r w:rsidRPr="004A76E1" w:rsidDel="005B2EAC">
          <w:delText> </w:delText>
        </w:r>
      </w:del>
      <w:ins w:id="746" w:author="Carol Nichols" w:date="2019-03-08T18:58:00Z">
        <w:r w:rsidR="005B2EAC">
          <w:t xml:space="preserve"> </w:t>
        </w:r>
      </w:ins>
      <w:r w:rsidRPr="004A76E1">
        <w:t>will replace it with the value in the variable</w:t>
      </w:r>
      <w:ins w:id="747" w:author="Carol Nichols" w:date="2019-03-08T18:58:00Z">
        <w:r w:rsidR="001F167A">
          <w:t xml:space="preserve"> </w:t>
        </w:r>
      </w:ins>
      <w:del w:id="748" w:author="annemarie" w:date="2019-02-28T10:55:00Z">
        <w:r w:rsidR="005B32CD" w:rsidDel="0075532F">
          <w:delText xml:space="preserve"> </w:delText>
        </w:r>
        <w:r w:rsidRPr="004A76E1" w:rsidDel="0075532F">
          <w:delText>named</w:delText>
        </w:r>
      </w:del>
      <w:del w:id="749" w:author="Carol Nichols" w:date="2019-03-08T18:58:00Z">
        <w:r w:rsidRPr="004A76E1" w:rsidDel="001F167A">
          <w:delText> </w:delText>
        </w:r>
      </w:del>
      <w:r w:rsidRPr="004A76E1">
        <w:rPr>
          <w:rStyle w:val="Literal"/>
        </w:rPr>
        <w:t>name</w:t>
      </w:r>
      <w:r w:rsidRPr="004A76E1">
        <w:t>. You can even do some repetition similar to the way regular macros</w:t>
      </w:r>
      <w:r w:rsidR="005B32CD">
        <w:t xml:space="preserve"> </w:t>
      </w:r>
      <w:r w:rsidRPr="004A76E1">
        <w:t>work. Check out the</w:t>
      </w:r>
      <w:ins w:id="750" w:author="Carol Nichols" w:date="2019-03-08T18:58:00Z">
        <w:r w:rsidR="008A2A75">
          <w:t xml:space="preserve"> </w:t>
        </w:r>
      </w:ins>
      <w:del w:id="751" w:author="Carol Nichols" w:date="2019-03-08T18:58:00Z">
        <w:r w:rsidRPr="004A76E1" w:rsidDel="008A2A75">
          <w:delText> </w:delText>
        </w:r>
      </w:del>
      <w:r w:rsidRPr="004A76E1">
        <w:rPr>
          <w:rStyle w:val="Literal"/>
        </w:rPr>
        <w:t>quote</w:t>
      </w:r>
      <w:del w:id="752" w:author="Carol Nichols" w:date="2019-03-08T18:58:00Z">
        <w:r w:rsidRPr="004A76E1" w:rsidDel="00315763">
          <w:delText> </w:delText>
        </w:r>
      </w:del>
      <w:ins w:id="753" w:author="Carol Nichols" w:date="2019-03-08T18:58:00Z">
        <w:r w:rsidR="00315763">
          <w:t xml:space="preserve"> </w:t>
        </w:r>
      </w:ins>
      <w:r w:rsidRPr="004A76E1">
        <w:t>crate’s docs at</w:t>
      </w:r>
      <w:ins w:id="754" w:author="Carol Nichols" w:date="2019-03-08T18:58:00Z">
        <w:r w:rsidR="00A24E24">
          <w:t xml:space="preserve"> </w:t>
        </w:r>
      </w:ins>
      <w:del w:id="755" w:author="Carol Nichols" w:date="2019-03-08T18:58:00Z">
        <w:r w:rsidRPr="004A76E1" w:rsidDel="00A24E24">
          <w:delText> </w:delText>
        </w:r>
        <w:r w:rsidR="000D6891" w:rsidDel="00EE4308">
          <w:fldChar w:fldCharType="begin"/>
        </w:r>
        <w:r w:rsidR="000D6891" w:rsidDel="00EE4308">
          <w:delInstrText xml:space="preserve"> HYPERLINK "https://docs.rs/quote" </w:delInstrText>
        </w:r>
        <w:r w:rsidR="000D6891" w:rsidDel="00EE4308">
          <w:fldChar w:fldCharType="separate"/>
        </w:r>
        <w:r w:rsidRPr="00712115" w:rsidDel="00EE4308">
          <w:rPr>
            <w:rStyle w:val="EmphasisItalic"/>
          </w:rPr>
          <w:delText>https://docs.rs/quote</w:delText>
        </w:r>
        <w:r w:rsidR="000D6891" w:rsidDel="00EE4308">
          <w:rPr>
            <w:rStyle w:val="EmphasisItalic"/>
          </w:rPr>
          <w:fldChar w:fldCharType="end"/>
        </w:r>
      </w:del>
      <w:ins w:id="756" w:author="Carol Nichols" w:date="2019-03-08T18:58:00Z">
        <w:r w:rsidR="00EE4308" w:rsidRPr="00712115">
          <w:rPr>
            <w:rStyle w:val="EmphasisItalic"/>
          </w:rPr>
          <w:t>https://docs.rs/quote</w:t>
        </w:r>
      </w:ins>
      <w:del w:id="757" w:author="Carol Nichols" w:date="2019-03-08T18:58:00Z">
        <w:r w:rsidDel="00CB57BE">
          <w:delText> </w:delText>
        </w:r>
      </w:del>
      <w:ins w:id="758" w:author="Carol Nichols" w:date="2019-03-08T18:58:00Z">
        <w:r w:rsidR="00CB57BE">
          <w:t xml:space="preserve"> </w:t>
        </w:r>
      </w:ins>
      <w:r>
        <w:t>for a</w:t>
      </w:r>
      <w:r w:rsidR="005B32CD">
        <w:t xml:space="preserve"> </w:t>
      </w:r>
      <w:r>
        <w:t>thorough introduction.</w:t>
      </w:r>
    </w:p>
    <w:p w14:paraId="052CBC7D" w14:textId="0F8A8573" w:rsidR="00C05E2D" w:rsidRDefault="00C05E2D" w:rsidP="004A76E1">
      <w:pPr>
        <w:pStyle w:val="Body"/>
      </w:pPr>
      <w:r>
        <w:t>We want our procedural macro to generate an implementation of our</w:t>
      </w:r>
      <w:ins w:id="759" w:author="Carol Nichols" w:date="2019-03-08T18:59:00Z">
        <w:r w:rsidR="00E809A8">
          <w:t xml:space="preserve"> </w:t>
        </w:r>
      </w:ins>
      <w:del w:id="760" w:author="Carol Nichols" w:date="2019-03-08T18:59:00Z">
        <w:r w:rsidDel="00E809A8">
          <w:delText> </w:delText>
        </w:r>
      </w:del>
      <w:r w:rsidRPr="004A76E1">
        <w:rPr>
          <w:rStyle w:val="Literal"/>
        </w:rPr>
        <w:t>HelloMacro</w:t>
      </w:r>
      <w:r w:rsidR="005B32CD">
        <w:t xml:space="preserve"> </w:t>
      </w:r>
      <w:r w:rsidRPr="004A76E1">
        <w:t>trait for the type the user annotated, which we can get by using</w:t>
      </w:r>
      <w:ins w:id="761" w:author="Carol Nichols" w:date="2019-03-08T18:59:00Z">
        <w:r w:rsidR="00D11A13">
          <w:t xml:space="preserve"> </w:t>
        </w:r>
      </w:ins>
      <w:del w:id="762" w:author="Carol Nichols" w:date="2019-03-08T18:59:00Z">
        <w:r w:rsidRPr="004A76E1" w:rsidDel="00D11A13">
          <w:delText> </w:delText>
        </w:r>
      </w:del>
      <w:r w:rsidRPr="004A76E1">
        <w:rPr>
          <w:rStyle w:val="Literal"/>
        </w:rPr>
        <w:t>#name</w:t>
      </w:r>
      <w:r w:rsidRPr="004A76E1">
        <w:t>. The</w:t>
      </w:r>
      <w:r w:rsidR="005B32CD">
        <w:t xml:space="preserve"> </w:t>
      </w:r>
      <w:r w:rsidRPr="004A76E1">
        <w:t>trait implementation has one function,</w:t>
      </w:r>
      <w:ins w:id="763" w:author="Carol Nichols" w:date="2019-03-08T18:59:00Z">
        <w:r w:rsidR="005746B8">
          <w:t xml:space="preserve"> </w:t>
        </w:r>
      </w:ins>
      <w:del w:id="764" w:author="Carol Nichols" w:date="2019-03-08T18:59:00Z">
        <w:r w:rsidRPr="004A76E1" w:rsidDel="005746B8">
          <w:delText> </w:delText>
        </w:r>
      </w:del>
      <w:r w:rsidRPr="004A76E1">
        <w:rPr>
          <w:rStyle w:val="Literal"/>
        </w:rPr>
        <w:t>hello_macro</w:t>
      </w:r>
      <w:r w:rsidRPr="004A76E1">
        <w:t>, whose body contains the</w:t>
      </w:r>
      <w:r w:rsidR="005B32CD">
        <w:t xml:space="preserve"> </w:t>
      </w:r>
      <w:r w:rsidRPr="004A76E1">
        <w:t>functionality we want to provide: printing</w:t>
      </w:r>
      <w:ins w:id="765" w:author="Carol Nichols" w:date="2019-03-08T18:59:00Z">
        <w:r w:rsidR="00A96957">
          <w:t xml:space="preserve"> </w:t>
        </w:r>
      </w:ins>
      <w:del w:id="766" w:author="Carol Nichols" w:date="2019-03-08T18:59:00Z">
        <w:r w:rsidRPr="004A76E1" w:rsidDel="00A96957">
          <w:delText> </w:delText>
        </w:r>
      </w:del>
      <w:r w:rsidRPr="004A76E1">
        <w:rPr>
          <w:rStyle w:val="Literal"/>
        </w:rPr>
        <w:t>Hello, Macro! My name is</w:t>
      </w:r>
      <w:del w:id="767" w:author="Carol Nichols" w:date="2019-03-08T18:59:00Z">
        <w:r w:rsidDel="00B52426">
          <w:delText> </w:delText>
        </w:r>
      </w:del>
      <w:ins w:id="768" w:author="Carol Nichols" w:date="2019-03-08T18:59:00Z">
        <w:r w:rsidR="00B52426">
          <w:t xml:space="preserve"> </w:t>
        </w:r>
      </w:ins>
      <w:r>
        <w:t>and then</w:t>
      </w:r>
      <w:r w:rsidR="005B32CD">
        <w:t xml:space="preserve"> </w:t>
      </w:r>
      <w:r>
        <w:t>the name of the annotated type.</w:t>
      </w:r>
    </w:p>
    <w:p w14:paraId="2047B917" w14:textId="0E8298BD" w:rsidR="00C05E2D" w:rsidRDefault="00C05E2D" w:rsidP="004A76E1">
      <w:pPr>
        <w:pStyle w:val="Body"/>
      </w:pPr>
      <w:r>
        <w:t>The</w:t>
      </w:r>
      <w:ins w:id="769" w:author="Carol Nichols" w:date="2019-03-08T18:59:00Z">
        <w:r w:rsidR="000C085C">
          <w:t xml:space="preserve"> </w:t>
        </w:r>
      </w:ins>
      <w:del w:id="770" w:author="Carol Nichols" w:date="2019-03-08T18:59:00Z">
        <w:r w:rsidDel="000C085C">
          <w:delText> </w:delText>
        </w:r>
      </w:del>
      <w:r w:rsidRPr="004A76E1">
        <w:rPr>
          <w:rStyle w:val="Literal"/>
        </w:rPr>
        <w:t>stringify!</w:t>
      </w:r>
      <w:del w:id="771" w:author="Carol Nichols" w:date="2019-03-08T18:59:00Z">
        <w:r w:rsidRPr="004A76E1" w:rsidDel="00AB05E0">
          <w:delText> </w:delText>
        </w:r>
      </w:del>
      <w:ins w:id="772" w:author="Carol Nichols" w:date="2019-03-08T18:59:00Z">
        <w:r w:rsidR="00AB05E0">
          <w:t xml:space="preserve"> </w:t>
        </w:r>
      </w:ins>
      <w:r w:rsidRPr="004A76E1">
        <w:t>macro used here is built into Rust. It takes a Rust</w:t>
      </w:r>
      <w:r w:rsidR="005B32CD">
        <w:t xml:space="preserve"> </w:t>
      </w:r>
      <w:r w:rsidRPr="004A76E1">
        <w:t>expression, such as</w:t>
      </w:r>
      <w:ins w:id="773" w:author="Carol Nichols" w:date="2019-03-08T18:59:00Z">
        <w:r w:rsidR="00147E77">
          <w:t xml:space="preserve"> </w:t>
        </w:r>
      </w:ins>
      <w:del w:id="774" w:author="Carol Nichols" w:date="2019-03-08T18:59:00Z">
        <w:r w:rsidRPr="004A76E1" w:rsidDel="00147E77">
          <w:delText> </w:delText>
        </w:r>
      </w:del>
      <w:r w:rsidRPr="004A76E1">
        <w:rPr>
          <w:rStyle w:val="Literal"/>
        </w:rPr>
        <w:t>1 + 2</w:t>
      </w:r>
      <w:r w:rsidRPr="004A76E1">
        <w:t>, and at compile time turns the expression into a</w:t>
      </w:r>
      <w:r w:rsidR="005B32CD">
        <w:t xml:space="preserve"> </w:t>
      </w:r>
      <w:r w:rsidRPr="004A76E1">
        <w:t>string literal, such as</w:t>
      </w:r>
      <w:ins w:id="775" w:author="Carol Nichols" w:date="2019-03-08T19:00:00Z">
        <w:r w:rsidR="0096232D">
          <w:t xml:space="preserve"> </w:t>
        </w:r>
      </w:ins>
      <w:del w:id="776" w:author="Carol Nichols" w:date="2019-03-08T19:00:00Z">
        <w:r w:rsidRPr="004A76E1" w:rsidDel="0096232D">
          <w:delText> </w:delText>
        </w:r>
      </w:del>
      <w:r w:rsidRPr="004A76E1">
        <w:rPr>
          <w:rStyle w:val="Literal"/>
        </w:rPr>
        <w:t>"1 + 2"</w:t>
      </w:r>
      <w:r w:rsidRPr="004A76E1">
        <w:t>. This is different than</w:t>
      </w:r>
      <w:ins w:id="777" w:author="Carol Nichols" w:date="2019-03-08T19:00:00Z">
        <w:r w:rsidR="00BC4B3D">
          <w:t xml:space="preserve"> </w:t>
        </w:r>
      </w:ins>
      <w:del w:id="778" w:author="Carol Nichols" w:date="2019-03-08T19:00:00Z">
        <w:r w:rsidRPr="004A76E1" w:rsidDel="00BC4B3D">
          <w:delText> </w:delText>
        </w:r>
      </w:del>
      <w:r w:rsidRPr="004A76E1">
        <w:rPr>
          <w:rStyle w:val="Literal"/>
        </w:rPr>
        <w:t>format!</w:t>
      </w:r>
      <w:del w:id="779" w:author="Carol Nichols" w:date="2019-03-08T19:00:00Z">
        <w:r w:rsidRPr="004A76E1" w:rsidDel="006358A5">
          <w:delText> </w:delText>
        </w:r>
      </w:del>
      <w:ins w:id="780" w:author="Carol Nichols" w:date="2019-03-08T19:00:00Z">
        <w:r w:rsidR="006358A5">
          <w:t xml:space="preserve"> </w:t>
        </w:r>
      </w:ins>
      <w:r w:rsidRPr="004A76E1">
        <w:t>or</w:t>
      </w:r>
      <w:r w:rsidR="005B32CD">
        <w:t xml:space="preserve"> </w:t>
      </w:r>
      <w:r w:rsidRPr="004A76E1">
        <w:rPr>
          <w:rStyle w:val="Literal"/>
        </w:rPr>
        <w:t>println!</w:t>
      </w:r>
      <w:r w:rsidRPr="004A76E1">
        <w:t xml:space="preserve">, </w:t>
      </w:r>
      <w:ins w:id="781" w:author="Carol Nichols" w:date="2019-03-08T19:01:00Z">
        <w:r w:rsidR="00B71E06">
          <w:t xml:space="preserve">macros </w:t>
        </w:r>
      </w:ins>
      <w:r w:rsidRPr="004A76E1">
        <w:t>which evaluate</w:t>
      </w:r>
      <w:ins w:id="782" w:author="annemarie" w:date="2019-02-28T10:57:00Z">
        <w:del w:id="783" w:author="Carol Nichols" w:date="2019-03-08T19:00:00Z">
          <w:r w:rsidR="00DA5114" w:rsidDel="00C74429">
            <w:delText>s</w:delText>
          </w:r>
        </w:del>
      </w:ins>
      <w:r w:rsidRPr="004A76E1">
        <w:t xml:space="preserve"> the expression and then turn</w:t>
      </w:r>
      <w:ins w:id="784" w:author="annemarie" w:date="2019-02-28T10:57:00Z">
        <w:del w:id="785" w:author="Carol Nichols" w:date="2019-03-08T19:00:00Z">
          <w:r w:rsidR="00DA5114" w:rsidDel="00416352">
            <w:delText>s</w:delText>
          </w:r>
        </w:del>
      </w:ins>
      <w:r w:rsidRPr="004A76E1">
        <w:t xml:space="preserve"> the result into a</w:t>
      </w:r>
      <w:r w:rsidR="005B32CD">
        <w:t xml:space="preserve"> </w:t>
      </w:r>
      <w:r w:rsidRPr="004A76E1">
        <w:rPr>
          <w:rStyle w:val="Literal"/>
        </w:rPr>
        <w:t>String</w:t>
      </w:r>
      <w:r w:rsidRPr="004A76E1">
        <w:t>. There is a possibility that the</w:t>
      </w:r>
      <w:ins w:id="786" w:author="Carol Nichols" w:date="2019-03-08T19:01:00Z">
        <w:r w:rsidR="00B71E06">
          <w:t xml:space="preserve"> </w:t>
        </w:r>
      </w:ins>
      <w:del w:id="787" w:author="Carol Nichols" w:date="2019-03-08T19:01:00Z">
        <w:r w:rsidRPr="004A76E1" w:rsidDel="00B71E06">
          <w:delText> </w:delText>
        </w:r>
      </w:del>
      <w:r w:rsidRPr="004A76E1">
        <w:rPr>
          <w:rStyle w:val="Literal"/>
        </w:rPr>
        <w:t>#name</w:t>
      </w:r>
      <w:del w:id="788" w:author="Carol Nichols" w:date="2019-03-08T19:02:00Z">
        <w:r w:rsidRPr="004A76E1" w:rsidDel="00721A5F">
          <w:delText> </w:delText>
        </w:r>
      </w:del>
      <w:ins w:id="789" w:author="Carol Nichols" w:date="2019-03-08T19:02:00Z">
        <w:r w:rsidR="00721A5F">
          <w:t xml:space="preserve"> </w:t>
        </w:r>
      </w:ins>
      <w:r w:rsidRPr="004A76E1">
        <w:t>input might be an expression</w:t>
      </w:r>
      <w:r w:rsidR="005B32CD">
        <w:t xml:space="preserve"> </w:t>
      </w:r>
      <w:r w:rsidRPr="004A76E1">
        <w:t>to print literally, so we use</w:t>
      </w:r>
      <w:ins w:id="790" w:author="Carol Nichols" w:date="2019-03-08T19:02:00Z">
        <w:r w:rsidR="00A66140">
          <w:t xml:space="preserve"> </w:t>
        </w:r>
      </w:ins>
      <w:del w:id="791" w:author="Carol Nichols" w:date="2019-03-08T19:02:00Z">
        <w:r w:rsidRPr="004A76E1" w:rsidDel="00A66140">
          <w:delText> </w:delText>
        </w:r>
      </w:del>
      <w:r w:rsidRPr="004A76E1">
        <w:rPr>
          <w:rStyle w:val="Literal"/>
        </w:rPr>
        <w:t>stringify!</w:t>
      </w:r>
      <w:r w:rsidRPr="004A76E1">
        <w:t>. Using</w:t>
      </w:r>
      <w:ins w:id="792" w:author="Carol Nichols" w:date="2019-03-08T19:02:00Z">
        <w:r w:rsidR="00DD2C50">
          <w:t xml:space="preserve"> </w:t>
        </w:r>
      </w:ins>
      <w:del w:id="793" w:author="Carol Nichols" w:date="2019-03-08T19:02:00Z">
        <w:r w:rsidRPr="004A76E1" w:rsidDel="00DD2C50">
          <w:delText> </w:delText>
        </w:r>
      </w:del>
      <w:r w:rsidRPr="004A76E1">
        <w:rPr>
          <w:rStyle w:val="Literal"/>
        </w:rPr>
        <w:t>stringify!</w:t>
      </w:r>
      <w:del w:id="794" w:author="Carol Nichols" w:date="2019-03-08T19:03:00Z">
        <w:r w:rsidRPr="004A76E1" w:rsidDel="001F228F">
          <w:delText> </w:delText>
        </w:r>
      </w:del>
      <w:ins w:id="795" w:author="Carol Nichols" w:date="2019-03-08T19:03:00Z">
        <w:r w:rsidR="001F228F">
          <w:t xml:space="preserve"> </w:t>
        </w:r>
      </w:ins>
      <w:r w:rsidRPr="004A76E1">
        <w:t>also saves an</w:t>
      </w:r>
      <w:r w:rsidR="005B32CD">
        <w:t xml:space="preserve"> </w:t>
      </w:r>
      <w:r w:rsidRPr="004A76E1">
        <w:t>allocation by converting</w:t>
      </w:r>
      <w:ins w:id="796" w:author="Carol Nichols" w:date="2019-03-08T19:03:00Z">
        <w:r w:rsidR="00F31E1E">
          <w:t xml:space="preserve"> </w:t>
        </w:r>
      </w:ins>
      <w:del w:id="797" w:author="Carol Nichols" w:date="2019-03-08T19:03:00Z">
        <w:r w:rsidRPr="004A76E1" w:rsidDel="00F31E1E">
          <w:delText> </w:delText>
        </w:r>
      </w:del>
      <w:r w:rsidRPr="004A76E1">
        <w:rPr>
          <w:rStyle w:val="Literal"/>
        </w:rPr>
        <w:t>#name</w:t>
      </w:r>
      <w:del w:id="798" w:author="Carol Nichols" w:date="2019-03-08T19:03:00Z">
        <w:r w:rsidDel="00421F01">
          <w:delText> </w:delText>
        </w:r>
      </w:del>
      <w:ins w:id="799" w:author="Carol Nichols" w:date="2019-03-08T19:03:00Z">
        <w:r w:rsidR="00421F01">
          <w:t xml:space="preserve"> </w:t>
        </w:r>
      </w:ins>
      <w:r>
        <w:t>to a string literal at compile time.</w:t>
      </w:r>
    </w:p>
    <w:p w14:paraId="7A946B3D" w14:textId="53DC9DF7" w:rsidR="00C05E2D" w:rsidRDefault="00C05E2D" w:rsidP="004A76E1">
      <w:pPr>
        <w:pStyle w:val="Body"/>
      </w:pPr>
      <w:r>
        <w:t>At this point,</w:t>
      </w:r>
      <w:ins w:id="800" w:author="Carol Nichols" w:date="2019-03-08T19:03:00Z">
        <w:r w:rsidR="00727773">
          <w:t xml:space="preserve"> </w:t>
        </w:r>
      </w:ins>
      <w:del w:id="801" w:author="Carol Nichols" w:date="2019-03-08T19:03:00Z">
        <w:r w:rsidDel="00727773">
          <w:delText> </w:delText>
        </w:r>
      </w:del>
      <w:r w:rsidRPr="004A76E1">
        <w:rPr>
          <w:rStyle w:val="Literal"/>
        </w:rPr>
        <w:t>cargo build</w:t>
      </w:r>
      <w:del w:id="802" w:author="Carol Nichols" w:date="2019-03-08T19:03:00Z">
        <w:r w:rsidRPr="004A76E1" w:rsidDel="00440259">
          <w:delText> </w:delText>
        </w:r>
      </w:del>
      <w:ins w:id="803" w:author="Carol Nichols" w:date="2019-03-08T19:03:00Z">
        <w:r w:rsidR="00440259">
          <w:t xml:space="preserve"> </w:t>
        </w:r>
      </w:ins>
      <w:r w:rsidRPr="004A76E1">
        <w:t>should complete successfully in both</w:t>
      </w:r>
      <w:ins w:id="804" w:author="Carol Nichols" w:date="2019-03-08T19:03:00Z">
        <w:r w:rsidR="00C52893">
          <w:t xml:space="preserve"> </w:t>
        </w:r>
      </w:ins>
      <w:del w:id="805" w:author="Carol Nichols" w:date="2019-03-08T19:03:00Z">
        <w:r w:rsidRPr="004A76E1" w:rsidDel="00C52893">
          <w:delText> </w:delText>
        </w:r>
      </w:del>
      <w:r w:rsidRPr="004A76E1">
        <w:rPr>
          <w:rStyle w:val="Literal"/>
        </w:rPr>
        <w:t>hello_macro</w:t>
      </w:r>
      <w:r w:rsidR="005B32CD">
        <w:t xml:space="preserve"> </w:t>
      </w:r>
      <w:r w:rsidRPr="004A76E1">
        <w:t>and</w:t>
      </w:r>
      <w:ins w:id="806" w:author="Carol Nichols" w:date="2019-03-08T19:03:00Z">
        <w:r w:rsidR="006317FA">
          <w:t xml:space="preserve"> </w:t>
        </w:r>
      </w:ins>
      <w:del w:id="807" w:author="Carol Nichols" w:date="2019-03-08T19:03:00Z">
        <w:r w:rsidRPr="004A76E1" w:rsidDel="006317FA">
          <w:delText> </w:delText>
        </w:r>
      </w:del>
      <w:r w:rsidRPr="004A76E1">
        <w:rPr>
          <w:rStyle w:val="Literal"/>
        </w:rPr>
        <w:t>hello_macro_derive</w:t>
      </w:r>
      <w:r w:rsidRPr="004A76E1">
        <w:t>. Let’s hook up these crates to the code in Listing</w:t>
      </w:r>
      <w:r w:rsidR="005B32CD">
        <w:t xml:space="preserve"> </w:t>
      </w:r>
      <w:r w:rsidRPr="004A76E1">
        <w:t>19-38 to see the procedural macro in action! Create a new binary project in</w:t>
      </w:r>
      <w:r w:rsidR="005B32CD">
        <w:t xml:space="preserve"> </w:t>
      </w:r>
      <w:r w:rsidRPr="004A76E1">
        <w:t>your</w:t>
      </w:r>
      <w:ins w:id="808" w:author="Carol Nichols" w:date="2019-03-08T19:03:00Z">
        <w:r w:rsidR="002B683A">
          <w:t xml:space="preserve"> </w:t>
        </w:r>
      </w:ins>
      <w:del w:id="809" w:author="Carol Nichols" w:date="2019-03-08T19:03:00Z">
        <w:r w:rsidRPr="004A76E1" w:rsidDel="002B683A">
          <w:delText> </w:delText>
        </w:r>
      </w:del>
      <w:r w:rsidRPr="004A76E1">
        <w:rPr>
          <w:rStyle w:val="EmphasisItalic"/>
        </w:rPr>
        <w:t>projects</w:t>
      </w:r>
      <w:del w:id="810" w:author="Carol Nichols" w:date="2019-03-08T19:04:00Z">
        <w:r w:rsidRPr="004A76E1" w:rsidDel="006B2813">
          <w:delText> </w:delText>
        </w:r>
      </w:del>
      <w:ins w:id="811" w:author="Carol Nichols" w:date="2019-03-08T19:03:00Z">
        <w:r w:rsidR="006B2813">
          <w:t xml:space="preserve"> </w:t>
        </w:r>
      </w:ins>
      <w:r w:rsidRPr="004A76E1">
        <w:t>directory using</w:t>
      </w:r>
      <w:ins w:id="812" w:author="Carol Nichols" w:date="2019-03-08T19:04:00Z">
        <w:r w:rsidR="00212CEE">
          <w:t xml:space="preserve"> </w:t>
        </w:r>
      </w:ins>
      <w:del w:id="813" w:author="Carol Nichols" w:date="2019-03-08T19:04:00Z">
        <w:r w:rsidRPr="004A76E1" w:rsidDel="00212CEE">
          <w:delText> </w:delText>
        </w:r>
      </w:del>
      <w:r w:rsidRPr="004A76E1">
        <w:rPr>
          <w:rStyle w:val="Literal"/>
        </w:rPr>
        <w:t>cargo new pancakes</w:t>
      </w:r>
      <w:r w:rsidRPr="004A76E1">
        <w:t>. We need to add</w:t>
      </w:r>
      <w:r w:rsidR="005B32CD">
        <w:t xml:space="preserve"> </w:t>
      </w:r>
      <w:r w:rsidRPr="004A76E1">
        <w:rPr>
          <w:rStyle w:val="Literal"/>
        </w:rPr>
        <w:t>hello_macro</w:t>
      </w:r>
      <w:del w:id="814" w:author="Carol Nichols" w:date="2019-03-08T19:04:00Z">
        <w:r w:rsidRPr="004A76E1" w:rsidDel="00F005C6">
          <w:delText> </w:delText>
        </w:r>
      </w:del>
      <w:ins w:id="815" w:author="Carol Nichols" w:date="2019-03-08T19:04:00Z">
        <w:r w:rsidR="00F005C6">
          <w:t xml:space="preserve"> </w:t>
        </w:r>
      </w:ins>
      <w:r w:rsidRPr="004A76E1">
        <w:t>and</w:t>
      </w:r>
      <w:ins w:id="816" w:author="Carol Nichols" w:date="2019-03-08T19:04:00Z">
        <w:r w:rsidR="00D14FED">
          <w:t xml:space="preserve"> </w:t>
        </w:r>
      </w:ins>
      <w:del w:id="817" w:author="Carol Nichols" w:date="2019-03-08T19:04:00Z">
        <w:r w:rsidRPr="004A76E1" w:rsidDel="00D14FED">
          <w:delText> </w:delText>
        </w:r>
      </w:del>
      <w:r w:rsidRPr="004A76E1">
        <w:rPr>
          <w:rStyle w:val="Literal"/>
        </w:rPr>
        <w:t>hello_macro_derive</w:t>
      </w:r>
      <w:del w:id="818" w:author="Carol Nichols" w:date="2019-03-08T19:04:00Z">
        <w:r w:rsidRPr="004A76E1" w:rsidDel="00A402B6">
          <w:delText> </w:delText>
        </w:r>
      </w:del>
      <w:ins w:id="819" w:author="Carol Nichols" w:date="2019-03-08T19:04:00Z">
        <w:r w:rsidR="00A402B6">
          <w:t xml:space="preserve"> </w:t>
        </w:r>
      </w:ins>
      <w:r w:rsidRPr="004A76E1">
        <w:t>as dependencies in the</w:t>
      </w:r>
      <w:ins w:id="820" w:author="Carol Nichols" w:date="2019-03-08T19:04:00Z">
        <w:r w:rsidR="00560608">
          <w:t xml:space="preserve"> </w:t>
        </w:r>
      </w:ins>
      <w:del w:id="821" w:author="Carol Nichols" w:date="2019-03-08T19:04:00Z">
        <w:r w:rsidRPr="004A76E1" w:rsidDel="00560608">
          <w:delText> </w:delText>
        </w:r>
      </w:del>
      <w:r w:rsidRPr="004A76E1">
        <w:rPr>
          <w:rStyle w:val="Literal"/>
        </w:rPr>
        <w:t>pancakes</w:t>
      </w:r>
      <w:r w:rsidR="005B32CD">
        <w:t xml:space="preserve"> </w:t>
      </w:r>
      <w:r w:rsidRPr="004A76E1">
        <w:t>crate’s</w:t>
      </w:r>
      <w:ins w:id="822" w:author="Carol Nichols" w:date="2019-03-08T19:04:00Z">
        <w:r w:rsidR="00210D85">
          <w:t xml:space="preserve"> </w:t>
        </w:r>
      </w:ins>
      <w:del w:id="823" w:author="Carol Nichols" w:date="2019-03-08T19:04:00Z">
        <w:r w:rsidRPr="004A76E1" w:rsidDel="00210D85">
          <w:delText> </w:delText>
        </w:r>
      </w:del>
      <w:r w:rsidRPr="004A76E1">
        <w:rPr>
          <w:rStyle w:val="EmphasisItalic"/>
        </w:rPr>
        <w:t>Cargo.toml</w:t>
      </w:r>
      <w:r w:rsidRPr="004A76E1">
        <w:t>. If you’re publishing your versions of</w:t>
      </w:r>
      <w:ins w:id="824" w:author="Carol Nichols" w:date="2019-03-08T19:04:00Z">
        <w:r w:rsidR="00246075">
          <w:t xml:space="preserve"> </w:t>
        </w:r>
      </w:ins>
      <w:del w:id="825" w:author="Carol Nichols" w:date="2019-03-08T19:04:00Z">
        <w:r w:rsidRPr="004A76E1" w:rsidDel="00246075">
          <w:delText> </w:delText>
        </w:r>
      </w:del>
      <w:r w:rsidRPr="004A76E1">
        <w:rPr>
          <w:rStyle w:val="Literal"/>
        </w:rPr>
        <w:t>hello_macro</w:t>
      </w:r>
      <w:del w:id="826" w:author="Carol Nichols" w:date="2019-03-08T19:04:00Z">
        <w:r w:rsidRPr="004A76E1" w:rsidDel="006072FD">
          <w:delText> </w:delText>
        </w:r>
      </w:del>
      <w:ins w:id="827" w:author="Carol Nichols" w:date="2019-03-08T19:04:00Z">
        <w:r w:rsidR="006072FD">
          <w:t xml:space="preserve"> </w:t>
        </w:r>
      </w:ins>
      <w:r w:rsidRPr="004A76E1">
        <w:t>and</w:t>
      </w:r>
      <w:r w:rsidR="005B32CD">
        <w:t xml:space="preserve"> </w:t>
      </w:r>
      <w:r w:rsidRPr="004A76E1">
        <w:rPr>
          <w:rStyle w:val="Literal"/>
        </w:rPr>
        <w:t>hello_macro_derive</w:t>
      </w:r>
      <w:del w:id="828" w:author="Carol Nichols" w:date="2019-03-08T19:04:00Z">
        <w:r w:rsidRPr="004A76E1" w:rsidDel="00166EA6">
          <w:delText> </w:delText>
        </w:r>
      </w:del>
      <w:ins w:id="829" w:author="Carol Nichols" w:date="2019-03-08T19:04:00Z">
        <w:r w:rsidR="00166EA6">
          <w:t xml:space="preserve"> </w:t>
        </w:r>
      </w:ins>
      <w:r w:rsidRPr="004A76E1">
        <w:t>to</w:t>
      </w:r>
      <w:ins w:id="830" w:author="Carol Nichols" w:date="2019-03-08T19:05:00Z">
        <w:r w:rsidR="00B82C5F">
          <w:t xml:space="preserve"> </w:t>
        </w:r>
      </w:ins>
      <w:del w:id="831" w:author="Carol Nichols" w:date="2019-03-08T19:05:00Z">
        <w:r w:rsidRPr="004A76E1" w:rsidDel="00B82C5F">
          <w:delText> </w:delText>
        </w:r>
      </w:del>
      <w:del w:id="832" w:author="Carol Nichols" w:date="2019-03-08T19:04:00Z">
        <w:r w:rsidR="000D6891" w:rsidDel="00B82C5F">
          <w:fldChar w:fldCharType="begin"/>
        </w:r>
        <w:r w:rsidR="000D6891" w:rsidDel="00B82C5F">
          <w:delInstrText xml:space="preserve"> HYPERLINK "https://crates.io/" </w:delInstrText>
        </w:r>
        <w:r w:rsidR="000D6891" w:rsidDel="00B82C5F">
          <w:fldChar w:fldCharType="separate"/>
        </w:r>
        <w:r w:rsidRPr="00712115" w:rsidDel="00B82C5F">
          <w:rPr>
            <w:rStyle w:val="EmphasisItalic"/>
          </w:rPr>
          <w:delText>https://crates.io/</w:delText>
        </w:r>
        <w:r w:rsidR="000D6891" w:rsidDel="00B82C5F">
          <w:rPr>
            <w:rStyle w:val="EmphasisItalic"/>
          </w:rPr>
          <w:fldChar w:fldCharType="end"/>
        </w:r>
      </w:del>
      <w:ins w:id="833" w:author="Carol Nichols" w:date="2019-03-08T19:04:00Z">
        <w:r w:rsidR="00B82C5F" w:rsidRPr="00712115">
          <w:rPr>
            <w:rStyle w:val="EmphasisItalic"/>
          </w:rPr>
          <w:t>https://crates.io/</w:t>
        </w:r>
      </w:ins>
      <w:r w:rsidRPr="006B7FD8">
        <w:t>,</w:t>
      </w:r>
      <w:r w:rsidRPr="004A76E1">
        <w:t xml:space="preserve"> they would be regular</w:t>
      </w:r>
      <w:r w:rsidR="005B32CD">
        <w:t xml:space="preserve"> </w:t>
      </w:r>
      <w:r w:rsidRPr="004A76E1">
        <w:t>dependencies; if not, you can specify them as</w:t>
      </w:r>
      <w:ins w:id="834" w:author="Carol Nichols" w:date="2019-03-08T19:05:00Z">
        <w:r w:rsidR="00C51A8F">
          <w:t xml:space="preserve"> </w:t>
        </w:r>
      </w:ins>
      <w:del w:id="835" w:author="Carol Nichols" w:date="2019-03-08T19:05:00Z">
        <w:r w:rsidRPr="004A76E1" w:rsidDel="00C51A8F">
          <w:delText> </w:delText>
        </w:r>
      </w:del>
      <w:r w:rsidRPr="004A76E1">
        <w:rPr>
          <w:rStyle w:val="Literal"/>
        </w:rPr>
        <w:t>path</w:t>
      </w:r>
      <w:del w:id="836" w:author="Carol Nichols" w:date="2019-03-08T19:05:00Z">
        <w:r w:rsidDel="002D6D13">
          <w:delText> </w:delText>
        </w:r>
      </w:del>
      <w:ins w:id="837" w:author="Carol Nichols" w:date="2019-03-08T19:05:00Z">
        <w:r w:rsidR="002D6D13">
          <w:t xml:space="preserve"> </w:t>
        </w:r>
      </w:ins>
      <w:r>
        <w:t>dependencies as follows:</w:t>
      </w:r>
    </w:p>
    <w:p w14:paraId="2AE2F2BB" w14:textId="77777777" w:rsidR="00C05E2D" w:rsidRPr="004A76E1" w:rsidRDefault="00C05E2D" w:rsidP="004A76E1">
      <w:pPr>
        <w:pStyle w:val="CodeA"/>
      </w:pPr>
      <w:r w:rsidRPr="004A76E1">
        <w:t>[dependencies]</w:t>
      </w:r>
    </w:p>
    <w:p w14:paraId="5F86B53E" w14:textId="77777777" w:rsidR="00C05E2D" w:rsidRPr="004A76E1" w:rsidRDefault="00C05E2D" w:rsidP="004A76E1">
      <w:pPr>
        <w:pStyle w:val="CodeB"/>
      </w:pPr>
      <w:r w:rsidRPr="004A76E1">
        <w:t>hello_macro = { path = "../hello_macro" }</w:t>
      </w:r>
    </w:p>
    <w:p w14:paraId="4DE3E609" w14:textId="77777777" w:rsidR="00C05E2D" w:rsidRPr="004A76E1" w:rsidRDefault="00C05E2D" w:rsidP="004A76E1">
      <w:pPr>
        <w:pStyle w:val="CodeC"/>
      </w:pPr>
      <w:r w:rsidRPr="004A76E1">
        <w:t>hello_macro_derive = { path = "../hello_macro/hello_macro_derive" }</w:t>
      </w:r>
    </w:p>
    <w:p w14:paraId="3AFCD14B" w14:textId="04032795" w:rsidR="00C05E2D" w:rsidRDefault="00C05E2D" w:rsidP="004A76E1">
      <w:pPr>
        <w:pStyle w:val="Body"/>
      </w:pPr>
      <w:r w:rsidRPr="004A76E1">
        <w:t xml:space="preserve">Put the code </w:t>
      </w:r>
      <w:del w:id="838" w:author="annemarie" w:date="2019-02-28T10:59:00Z">
        <w:r w:rsidRPr="004A76E1" w:rsidDel="00DA5114">
          <w:delText>from</w:delText>
        </w:r>
      </w:del>
      <w:ins w:id="839" w:author="annemarie" w:date="2019-02-28T10:59:00Z">
        <w:r w:rsidR="00DA5114">
          <w:t>in</w:t>
        </w:r>
      </w:ins>
      <w:r w:rsidRPr="004A76E1">
        <w:t xml:space="preserve"> Listing 19-38 into</w:t>
      </w:r>
      <w:ins w:id="840" w:author="Carol Nichols" w:date="2019-03-08T19:05:00Z">
        <w:r w:rsidR="004C09EE">
          <w:t xml:space="preserve"> </w:t>
        </w:r>
      </w:ins>
      <w:del w:id="841" w:author="Carol Nichols" w:date="2019-03-08T19:05:00Z">
        <w:r w:rsidRPr="004A76E1" w:rsidDel="004C09EE">
          <w:delText> </w:delText>
        </w:r>
      </w:del>
      <w:r w:rsidRPr="004A76E1">
        <w:rPr>
          <w:rStyle w:val="EmphasisItalic"/>
        </w:rPr>
        <w:t>src/main.rs</w:t>
      </w:r>
      <w:r w:rsidRPr="004A76E1">
        <w:t>, and run</w:t>
      </w:r>
      <w:ins w:id="842" w:author="Carol Nichols" w:date="2019-03-08T19:05:00Z">
        <w:r w:rsidR="00702B5C">
          <w:t xml:space="preserve"> </w:t>
        </w:r>
      </w:ins>
      <w:del w:id="843" w:author="Carol Nichols" w:date="2019-03-08T19:05:00Z">
        <w:r w:rsidRPr="004A76E1" w:rsidDel="00702B5C">
          <w:delText> </w:delText>
        </w:r>
      </w:del>
      <w:r w:rsidRPr="004A76E1">
        <w:rPr>
          <w:rStyle w:val="Literal"/>
        </w:rPr>
        <w:t>cargo run</w:t>
      </w:r>
      <w:r w:rsidRPr="004A76E1">
        <w:t>: it</w:t>
      </w:r>
      <w:r w:rsidR="005B32CD">
        <w:t xml:space="preserve"> </w:t>
      </w:r>
      <w:r w:rsidRPr="004A76E1">
        <w:t>should print</w:t>
      </w:r>
      <w:ins w:id="844" w:author="Carol Nichols" w:date="2019-03-08T19:05:00Z">
        <w:r w:rsidR="008359C6">
          <w:t xml:space="preserve"> </w:t>
        </w:r>
      </w:ins>
      <w:del w:id="845" w:author="Carol Nichols" w:date="2019-03-08T19:05:00Z">
        <w:r w:rsidRPr="004A76E1" w:rsidDel="008359C6">
          <w:delText> </w:delText>
        </w:r>
      </w:del>
      <w:r w:rsidRPr="004A76E1">
        <w:rPr>
          <w:rStyle w:val="Literal"/>
        </w:rPr>
        <w:t>Hello, Macro! My name is Pancakes!</w:t>
      </w:r>
      <w:del w:id="846" w:author="Carol Nichols" w:date="2019-03-08T19:05:00Z">
        <w:r w:rsidRPr="004A76E1" w:rsidDel="0073302B">
          <w:delText> </w:delText>
        </w:r>
      </w:del>
      <w:ins w:id="847" w:author="Carol Nichols" w:date="2019-03-08T19:05:00Z">
        <w:r w:rsidR="0073302B">
          <w:t xml:space="preserve"> </w:t>
        </w:r>
      </w:ins>
      <w:r w:rsidRPr="004A76E1">
        <w:t>The implementation of the</w:t>
      </w:r>
      <w:r w:rsidR="005B32CD">
        <w:t xml:space="preserve"> </w:t>
      </w:r>
      <w:r w:rsidRPr="004A76E1">
        <w:rPr>
          <w:rStyle w:val="Literal"/>
        </w:rPr>
        <w:t>HelloMacro</w:t>
      </w:r>
      <w:del w:id="848" w:author="Carol Nichols" w:date="2019-03-08T19:05:00Z">
        <w:r w:rsidRPr="004A76E1" w:rsidDel="00EC6F9A">
          <w:delText> </w:delText>
        </w:r>
      </w:del>
      <w:ins w:id="849" w:author="Carol Nichols" w:date="2019-03-08T19:05:00Z">
        <w:r w:rsidR="00EC6F9A">
          <w:t xml:space="preserve"> </w:t>
        </w:r>
      </w:ins>
      <w:r w:rsidRPr="004A76E1">
        <w:t xml:space="preserve">trait from the </w:t>
      </w:r>
      <w:r w:rsidRPr="004A76E1">
        <w:lastRenderedPageBreak/>
        <w:t>procedural macro was included without the</w:t>
      </w:r>
      <w:r w:rsidR="005B32CD">
        <w:t xml:space="preserve"> </w:t>
      </w:r>
      <w:r w:rsidRPr="004A76E1">
        <w:rPr>
          <w:rStyle w:val="Literal"/>
        </w:rPr>
        <w:t>pancakes</w:t>
      </w:r>
      <w:del w:id="850" w:author="Carol Nichols" w:date="2019-03-08T19:05:00Z">
        <w:r w:rsidRPr="004A76E1" w:rsidDel="00D65A4C">
          <w:delText> </w:delText>
        </w:r>
      </w:del>
      <w:ins w:id="851" w:author="Carol Nichols" w:date="2019-03-08T19:05:00Z">
        <w:r w:rsidR="00D65A4C">
          <w:t xml:space="preserve"> </w:t>
        </w:r>
      </w:ins>
      <w:r w:rsidRPr="004A76E1">
        <w:t>crate needing to implement it; the</w:t>
      </w:r>
      <w:ins w:id="852" w:author="Carol Nichols" w:date="2019-03-08T19:06:00Z">
        <w:r w:rsidR="00481CC4">
          <w:t xml:space="preserve"> </w:t>
        </w:r>
      </w:ins>
      <w:del w:id="853" w:author="Carol Nichols" w:date="2019-03-08T19:06:00Z">
        <w:r w:rsidRPr="004A76E1" w:rsidDel="00481CC4">
          <w:delText> </w:delText>
        </w:r>
      </w:del>
      <w:r w:rsidRPr="004A76E1">
        <w:rPr>
          <w:rStyle w:val="Literal"/>
        </w:rPr>
        <w:t>#[derive(HelloMacro)]</w:t>
      </w:r>
      <w:del w:id="854" w:author="Carol Nichols" w:date="2019-03-08T19:06:00Z">
        <w:r w:rsidDel="00C00A26">
          <w:delText> </w:delText>
        </w:r>
      </w:del>
      <w:ins w:id="855" w:author="Carol Nichols" w:date="2019-03-08T19:06:00Z">
        <w:r w:rsidR="00C00A26">
          <w:t xml:space="preserve"> </w:t>
        </w:r>
      </w:ins>
      <w:r>
        <w:t>added the</w:t>
      </w:r>
      <w:r w:rsidR="005B32CD">
        <w:t xml:space="preserve"> </w:t>
      </w:r>
      <w:r>
        <w:t>trait implementation.</w:t>
      </w:r>
    </w:p>
    <w:p w14:paraId="0FF604EA" w14:textId="77777777" w:rsidR="00C05E2D" w:rsidRDefault="00C05E2D" w:rsidP="004A76E1">
      <w:pPr>
        <w:pStyle w:val="Body"/>
      </w:pPr>
      <w:r>
        <w:t>Next, let’s explore how the other kinds of procedural macros differ from custom</w:t>
      </w:r>
      <w:r w:rsidR="005B32CD">
        <w:t xml:space="preserve"> </w:t>
      </w:r>
      <w:r>
        <w:t>derive macros.</w:t>
      </w:r>
    </w:p>
    <w:p w14:paraId="6C27303D" w14:textId="77777777" w:rsidR="00C05E2D" w:rsidRDefault="00C05E2D" w:rsidP="004A76E1">
      <w:pPr>
        <w:pStyle w:val="HeadB"/>
      </w:pPr>
      <w:bookmarkStart w:id="856" w:name="attribute-like-macros"/>
      <w:bookmarkEnd w:id="856"/>
      <w:r>
        <w:t>Attribute-like macros</w:t>
      </w:r>
    </w:p>
    <w:p w14:paraId="36728CF2" w14:textId="1B7612D3" w:rsidR="00C05E2D" w:rsidRDefault="00C05E2D" w:rsidP="00712115">
      <w:pPr>
        <w:pStyle w:val="BodyFirst"/>
      </w:pPr>
      <w:r w:rsidRPr="004A76E1">
        <w:t>Attribute-like macros are similar to custom derive macros, but instead of</w:t>
      </w:r>
      <w:r w:rsidR="005B32CD">
        <w:t xml:space="preserve"> </w:t>
      </w:r>
      <w:r w:rsidRPr="004A76E1">
        <w:t>generating code for the</w:t>
      </w:r>
      <w:ins w:id="857" w:author="Carol Nichols" w:date="2019-03-08T19:06:00Z">
        <w:r w:rsidR="00557163">
          <w:t xml:space="preserve"> </w:t>
        </w:r>
      </w:ins>
      <w:del w:id="858" w:author="Carol Nichols" w:date="2019-03-08T19:06:00Z">
        <w:r w:rsidRPr="004A76E1" w:rsidDel="00557163">
          <w:delText> </w:delText>
        </w:r>
      </w:del>
      <w:r w:rsidRPr="004A76E1">
        <w:rPr>
          <w:rStyle w:val="Literal"/>
        </w:rPr>
        <w:t>derive</w:t>
      </w:r>
      <w:del w:id="859" w:author="Carol Nichols" w:date="2019-03-08T19:06:00Z">
        <w:r w:rsidRPr="004A76E1" w:rsidDel="00FF68E9">
          <w:delText> </w:delText>
        </w:r>
      </w:del>
      <w:ins w:id="860" w:author="Carol Nichols" w:date="2019-03-08T19:06:00Z">
        <w:r w:rsidR="00FF68E9">
          <w:t xml:space="preserve"> </w:t>
        </w:r>
      </w:ins>
      <w:r w:rsidRPr="004A76E1">
        <w:t>attribute, they allow you to create new</w:t>
      </w:r>
      <w:r w:rsidR="005B32CD">
        <w:t xml:space="preserve"> </w:t>
      </w:r>
      <w:r w:rsidRPr="004A76E1">
        <w:t>attributes. They’re also more flexible</w:t>
      </w:r>
      <w:del w:id="861" w:author="annemarie" w:date="2019-02-28T14:02:00Z">
        <w:r w:rsidRPr="004A76E1" w:rsidDel="001D4977">
          <w:delText>;</w:delText>
        </w:r>
      </w:del>
      <w:ins w:id="862" w:author="annemarie" w:date="2019-02-28T14:02:00Z">
        <w:r w:rsidR="001D4977">
          <w:t>:</w:t>
        </w:r>
      </w:ins>
      <w:ins w:id="863" w:author="Carol Nichols" w:date="2019-03-08T19:07:00Z">
        <w:r w:rsidR="004C4B2F">
          <w:t xml:space="preserve"> </w:t>
        </w:r>
      </w:ins>
      <w:del w:id="864" w:author="Carol Nichols" w:date="2019-03-08T19:07:00Z">
        <w:r w:rsidRPr="004A76E1" w:rsidDel="004C4B2F">
          <w:delText> </w:delText>
        </w:r>
      </w:del>
      <w:r w:rsidRPr="004A76E1">
        <w:rPr>
          <w:rStyle w:val="Literal"/>
        </w:rPr>
        <w:t>derive</w:t>
      </w:r>
      <w:del w:id="865" w:author="Carol Nichols" w:date="2019-03-08T19:07:00Z">
        <w:r w:rsidRPr="004A76E1" w:rsidDel="00986D8F">
          <w:delText> </w:delText>
        </w:r>
      </w:del>
      <w:ins w:id="866" w:author="Carol Nichols" w:date="2019-03-08T19:07:00Z">
        <w:r w:rsidR="00986D8F">
          <w:t xml:space="preserve"> </w:t>
        </w:r>
      </w:ins>
      <w:r w:rsidRPr="004A76E1">
        <w:t>only works for structs and</w:t>
      </w:r>
      <w:r w:rsidR="005B32CD">
        <w:t xml:space="preserve"> </w:t>
      </w:r>
      <w:r w:rsidRPr="004A76E1">
        <w:t xml:space="preserve">enums; attributes </w:t>
      </w:r>
      <w:commentRangeStart w:id="867"/>
      <w:commentRangeStart w:id="868"/>
      <w:r w:rsidRPr="004A76E1">
        <w:t xml:space="preserve">can </w:t>
      </w:r>
      <w:del w:id="869" w:author="Carol Nichols" w:date="2019-03-08T19:06:00Z">
        <w:r w:rsidRPr="004A76E1" w:rsidDel="002E69D4">
          <w:delText>go on</w:delText>
        </w:r>
      </w:del>
      <w:ins w:id="870" w:author="Carol Nichols" w:date="2019-03-08T19:06:00Z">
        <w:r w:rsidR="002E69D4">
          <w:t>be applied to</w:t>
        </w:r>
      </w:ins>
      <w:r w:rsidRPr="004A76E1">
        <w:t xml:space="preserve"> </w:t>
      </w:r>
      <w:commentRangeEnd w:id="867"/>
      <w:r w:rsidR="00074929">
        <w:rPr>
          <w:rStyle w:val="CommentReference"/>
        </w:rPr>
        <w:commentReference w:id="867"/>
      </w:r>
      <w:commentRangeEnd w:id="868"/>
      <w:r w:rsidR="002E69D4">
        <w:rPr>
          <w:rStyle w:val="CommentReference"/>
        </w:rPr>
        <w:commentReference w:id="868"/>
      </w:r>
      <w:r w:rsidRPr="004A76E1">
        <w:t xml:space="preserve">other items as well, such as functions. </w:t>
      </w:r>
      <w:ins w:id="871" w:author="annemarie" w:date="2019-02-28T14:02:00Z">
        <w:r w:rsidR="001D4977">
          <w:t>Here’s</w:t>
        </w:r>
      </w:ins>
      <w:del w:id="872" w:author="annemarie" w:date="2019-02-28T14:02:00Z">
        <w:r w:rsidRPr="004A76E1" w:rsidDel="001D4977">
          <w:delText>As</w:delText>
        </w:r>
      </w:del>
      <w:r w:rsidRPr="004A76E1">
        <w:t xml:space="preserve"> an</w:t>
      </w:r>
      <w:r w:rsidR="005B32CD">
        <w:t xml:space="preserve"> </w:t>
      </w:r>
      <w:r w:rsidRPr="004A76E1">
        <w:t>example of using an attribute-like macro</w:t>
      </w:r>
      <w:del w:id="873" w:author="annemarie" w:date="2019-02-28T14:02:00Z">
        <w:r w:rsidRPr="004A76E1" w:rsidDel="001D4977">
          <w:delText>,</w:delText>
        </w:r>
      </w:del>
      <w:ins w:id="874" w:author="annemarie" w:date="2019-02-28T14:02:00Z">
        <w:r w:rsidR="001D4977">
          <w:t>: say</w:t>
        </w:r>
      </w:ins>
      <w:r w:rsidRPr="004A76E1">
        <w:t xml:space="preserve"> you </w:t>
      </w:r>
      <w:del w:id="875" w:author="annemarie" w:date="2019-02-28T14:02:00Z">
        <w:r w:rsidRPr="004A76E1" w:rsidDel="001D4977">
          <w:delText xml:space="preserve">might </w:delText>
        </w:r>
      </w:del>
      <w:r w:rsidRPr="004A76E1">
        <w:t>have an attribute named</w:t>
      </w:r>
      <w:r w:rsidR="005B32CD">
        <w:t xml:space="preserve"> </w:t>
      </w:r>
      <w:r w:rsidRPr="004A76E1">
        <w:rPr>
          <w:rStyle w:val="Literal"/>
        </w:rPr>
        <w:t>route</w:t>
      </w:r>
      <w:del w:id="876" w:author="Carol Nichols" w:date="2019-03-08T19:07:00Z">
        <w:r w:rsidDel="00C94263">
          <w:delText> </w:delText>
        </w:r>
      </w:del>
      <w:ins w:id="877" w:author="Carol Nichols" w:date="2019-03-08T19:07:00Z">
        <w:r w:rsidR="00C94263">
          <w:t xml:space="preserve"> </w:t>
        </w:r>
      </w:ins>
      <w:r>
        <w:t>that annotates functions when using a web application framework:</w:t>
      </w:r>
    </w:p>
    <w:p w14:paraId="6395F242" w14:textId="77777777" w:rsidR="00C05E2D" w:rsidRPr="004A76E1" w:rsidRDefault="00C05E2D" w:rsidP="00712115">
      <w:pPr>
        <w:pStyle w:val="CodeA"/>
      </w:pPr>
      <w:r w:rsidRPr="004A76E1">
        <w:t>#[route(GET, "/")]</w:t>
      </w:r>
    </w:p>
    <w:p w14:paraId="0A7BBFB9" w14:textId="77777777" w:rsidR="00C05E2D" w:rsidRPr="004A76E1" w:rsidRDefault="00C05E2D" w:rsidP="00712115">
      <w:pPr>
        <w:pStyle w:val="CodeC"/>
      </w:pPr>
      <w:r w:rsidRPr="004A76E1">
        <w:t>fn index() {</w:t>
      </w:r>
    </w:p>
    <w:p w14:paraId="4876C558" w14:textId="1E45946B" w:rsidR="00C05E2D" w:rsidRDefault="00C05E2D" w:rsidP="004A76E1">
      <w:pPr>
        <w:pStyle w:val="Body"/>
      </w:pPr>
      <w:r w:rsidRPr="004A76E1">
        <w:t>This</w:t>
      </w:r>
      <w:ins w:id="878" w:author="Carol Nichols" w:date="2019-03-08T19:07:00Z">
        <w:r w:rsidR="00650386">
          <w:t xml:space="preserve"> </w:t>
        </w:r>
      </w:ins>
      <w:del w:id="879" w:author="Carol Nichols" w:date="2019-03-08T19:07:00Z">
        <w:r w:rsidRPr="004A76E1" w:rsidDel="00650386">
          <w:delText> </w:delText>
        </w:r>
      </w:del>
      <w:r w:rsidRPr="004A76E1">
        <w:rPr>
          <w:rStyle w:val="Literal"/>
        </w:rPr>
        <w:t>#[route]</w:t>
      </w:r>
      <w:del w:id="880" w:author="Carol Nichols" w:date="2019-03-08T19:07:00Z">
        <w:r w:rsidDel="009B4614">
          <w:delText> </w:delText>
        </w:r>
      </w:del>
      <w:ins w:id="881" w:author="Carol Nichols" w:date="2019-03-08T19:07:00Z">
        <w:r w:rsidR="009B4614">
          <w:t xml:space="preserve"> </w:t>
        </w:r>
      </w:ins>
      <w:r>
        <w:t>attribute would be defined by the framework</w:t>
      </w:r>
      <w:del w:id="882" w:author="annemarie" w:date="2019-02-28T14:03:00Z">
        <w:r w:rsidDel="001D4977">
          <w:delText xml:space="preserve"> itself</w:delText>
        </w:r>
      </w:del>
      <w:r>
        <w:t xml:space="preserve"> as a</w:t>
      </w:r>
      <w:r w:rsidR="005B32CD">
        <w:t xml:space="preserve"> </w:t>
      </w:r>
      <w:r>
        <w:t>procedural macro. The signature of the macro definition function would look like</w:t>
      </w:r>
      <w:r w:rsidR="005B32CD">
        <w:t xml:space="preserve"> </w:t>
      </w:r>
      <w:r>
        <w:t>this:</w:t>
      </w:r>
    </w:p>
    <w:p w14:paraId="0F7D9019" w14:textId="77777777" w:rsidR="00C05E2D" w:rsidRPr="004A76E1" w:rsidRDefault="00C05E2D" w:rsidP="00712115">
      <w:pPr>
        <w:pStyle w:val="CodeA"/>
      </w:pPr>
      <w:r w:rsidRPr="004A76E1">
        <w:t>#[proc_macro_attribute]</w:t>
      </w:r>
    </w:p>
    <w:p w14:paraId="5F0DBB5D" w14:textId="77777777" w:rsidR="00C05E2D" w:rsidRPr="004A76E1" w:rsidRDefault="00C05E2D" w:rsidP="00712115">
      <w:pPr>
        <w:pStyle w:val="CodeC"/>
      </w:pPr>
      <w:r w:rsidRPr="004A76E1">
        <w:t>pub fn route(attr: TokenStream, item: TokenStream) -&gt; TokenStream {</w:t>
      </w:r>
    </w:p>
    <w:p w14:paraId="2CD9C60A" w14:textId="365F66C3" w:rsidR="00C05E2D" w:rsidRDefault="00C05E2D" w:rsidP="004A76E1">
      <w:pPr>
        <w:pStyle w:val="Body"/>
      </w:pPr>
      <w:r w:rsidRPr="004A76E1">
        <w:t>Here, we have two parameters of type</w:t>
      </w:r>
      <w:ins w:id="883" w:author="Carol Nichols" w:date="2019-03-08T19:07:00Z">
        <w:r w:rsidR="00157A25">
          <w:t xml:space="preserve"> </w:t>
        </w:r>
      </w:ins>
      <w:del w:id="884" w:author="Carol Nichols" w:date="2019-03-08T19:07:00Z">
        <w:r w:rsidRPr="004A76E1" w:rsidDel="00157A25">
          <w:delText> </w:delText>
        </w:r>
      </w:del>
      <w:r w:rsidRPr="004A76E1">
        <w:rPr>
          <w:rStyle w:val="Literal"/>
        </w:rPr>
        <w:t>TokenStream</w:t>
      </w:r>
      <w:del w:id="885" w:author="annemarie" w:date="2019-02-28T14:04:00Z">
        <w:r w:rsidRPr="004A76E1" w:rsidDel="00394768">
          <w:delText>;</w:delText>
        </w:r>
      </w:del>
      <w:ins w:id="886" w:author="annemarie" w:date="2019-02-28T14:04:00Z">
        <w:r w:rsidR="00394768">
          <w:t>.</w:t>
        </w:r>
      </w:ins>
      <w:r w:rsidRPr="004A76E1">
        <w:t xml:space="preserve"> </w:t>
      </w:r>
      <w:del w:id="887" w:author="annemarie" w:date="2019-02-28T14:04:00Z">
        <w:r w:rsidRPr="004A76E1" w:rsidDel="00394768">
          <w:delText>t</w:delText>
        </w:r>
      </w:del>
      <w:ins w:id="888" w:author="annemarie" w:date="2019-02-28T14:04:00Z">
        <w:r w:rsidR="00394768">
          <w:t>T</w:t>
        </w:r>
      </w:ins>
      <w:r w:rsidRPr="004A76E1">
        <w:t>he first is for the</w:t>
      </w:r>
      <w:r w:rsidR="005B32CD">
        <w:t xml:space="preserve"> </w:t>
      </w:r>
      <w:r w:rsidRPr="004A76E1">
        <w:t>contents of the attribute</w:t>
      </w:r>
      <w:del w:id="889" w:author="annemarie" w:date="2019-02-28T14:04:00Z">
        <w:r w:rsidRPr="004A76E1" w:rsidDel="00394768">
          <w:delText xml:space="preserve"> itself</w:delText>
        </w:r>
      </w:del>
      <w:r w:rsidRPr="004A76E1">
        <w:t>: the</w:t>
      </w:r>
      <w:ins w:id="890" w:author="Carol Nichols" w:date="2019-03-08T19:07:00Z">
        <w:r w:rsidR="007768BF">
          <w:t xml:space="preserve"> </w:t>
        </w:r>
      </w:ins>
      <w:del w:id="891" w:author="Carol Nichols" w:date="2019-03-08T19:07:00Z">
        <w:r w:rsidRPr="004A76E1" w:rsidDel="007768BF">
          <w:delText> </w:delText>
        </w:r>
      </w:del>
      <w:r w:rsidRPr="004A76E1">
        <w:rPr>
          <w:rStyle w:val="Literal"/>
        </w:rPr>
        <w:t>GET, "/"</w:t>
      </w:r>
      <w:del w:id="892" w:author="Carol Nichols" w:date="2019-03-08T19:07:00Z">
        <w:r w:rsidRPr="004A76E1" w:rsidDel="00122816">
          <w:delText> </w:delText>
        </w:r>
      </w:del>
      <w:ins w:id="893" w:author="Carol Nichols" w:date="2019-03-08T19:07:00Z">
        <w:r w:rsidR="00122816">
          <w:t xml:space="preserve"> </w:t>
        </w:r>
      </w:ins>
      <w:r w:rsidRPr="004A76E1">
        <w:t>part. The second is</w:t>
      </w:r>
      <w:r w:rsidR="005B32CD">
        <w:t xml:space="preserve"> </w:t>
      </w:r>
      <w:r w:rsidRPr="004A76E1">
        <w:t>the body of the item the attribute is attached to: in this case,</w:t>
      </w:r>
      <w:ins w:id="894" w:author="Carol Nichols" w:date="2019-03-08T19:08:00Z">
        <w:r w:rsidR="00D80F6C">
          <w:t xml:space="preserve"> </w:t>
        </w:r>
      </w:ins>
      <w:del w:id="895" w:author="Carol Nichols" w:date="2019-03-08T19:08:00Z">
        <w:r w:rsidRPr="004A76E1" w:rsidDel="00D80F6C">
          <w:delText> </w:delText>
        </w:r>
      </w:del>
      <w:r w:rsidRPr="004A76E1">
        <w:rPr>
          <w:rStyle w:val="Literal"/>
        </w:rPr>
        <w:t>fn index() {}</w:t>
      </w:r>
      <w:del w:id="896" w:author="Carol Nichols" w:date="2019-03-08T19:08:00Z">
        <w:r w:rsidDel="00610CB2">
          <w:delText> </w:delText>
        </w:r>
      </w:del>
      <w:ins w:id="897" w:author="Carol Nichols" w:date="2019-03-08T19:08:00Z">
        <w:r w:rsidR="00610CB2">
          <w:t xml:space="preserve"> </w:t>
        </w:r>
      </w:ins>
      <w:r>
        <w:t>and the rest of the function’s body.</w:t>
      </w:r>
    </w:p>
    <w:p w14:paraId="398F2CA6" w14:textId="6370F41F" w:rsidR="00C05E2D" w:rsidRDefault="00C05E2D" w:rsidP="004A76E1">
      <w:pPr>
        <w:pStyle w:val="Body"/>
      </w:pPr>
      <w:r>
        <w:t>Other than that, attribute-like macros work the same way as custom derive</w:t>
      </w:r>
      <w:r w:rsidR="005B32CD">
        <w:t xml:space="preserve"> </w:t>
      </w:r>
      <w:r>
        <w:t xml:space="preserve">macros: </w:t>
      </w:r>
      <w:ins w:id="898" w:author="annemarie" w:date="2019-02-28T14:04:00Z">
        <w:r w:rsidR="00394768">
          <w:t xml:space="preserve">you </w:t>
        </w:r>
      </w:ins>
      <w:r>
        <w:t>create a crate with the</w:t>
      </w:r>
      <w:ins w:id="899" w:author="Carol Nichols" w:date="2019-03-08T19:08:00Z">
        <w:r w:rsidR="00675053">
          <w:t xml:space="preserve"> </w:t>
        </w:r>
      </w:ins>
      <w:del w:id="900" w:author="Carol Nichols" w:date="2019-03-08T19:08:00Z">
        <w:r w:rsidDel="00675053">
          <w:delText> </w:delText>
        </w:r>
      </w:del>
      <w:r w:rsidRPr="004A76E1">
        <w:rPr>
          <w:rStyle w:val="Literal"/>
        </w:rPr>
        <w:t>proc-macro</w:t>
      </w:r>
      <w:del w:id="901" w:author="Carol Nichols" w:date="2019-03-08T19:08:00Z">
        <w:r w:rsidDel="008D074A">
          <w:delText> </w:delText>
        </w:r>
      </w:del>
      <w:ins w:id="902" w:author="Carol Nichols" w:date="2019-03-08T19:08:00Z">
        <w:r w:rsidR="008D074A">
          <w:t xml:space="preserve"> </w:t>
        </w:r>
      </w:ins>
      <w:r>
        <w:t>crate type and implement a</w:t>
      </w:r>
      <w:r w:rsidR="005B32CD">
        <w:t xml:space="preserve"> </w:t>
      </w:r>
      <w:r>
        <w:t>function that generates the code you want!</w:t>
      </w:r>
    </w:p>
    <w:p w14:paraId="44B0ACED" w14:textId="77777777" w:rsidR="00C05E2D" w:rsidRDefault="00C05E2D" w:rsidP="004A76E1">
      <w:pPr>
        <w:pStyle w:val="HeadB"/>
      </w:pPr>
      <w:bookmarkStart w:id="903" w:name="function-like-macros"/>
      <w:bookmarkEnd w:id="903"/>
      <w:r>
        <w:t>Function-like macros</w:t>
      </w:r>
    </w:p>
    <w:p w14:paraId="48E6EB05" w14:textId="3B237758" w:rsidR="00C05E2D" w:rsidRPr="00844B83" w:rsidRDefault="00C05E2D" w:rsidP="00712115">
      <w:pPr>
        <w:pStyle w:val="BodyFirst"/>
        <w:rPr>
          <w:b/>
          <w:i/>
          <w:rPrChange w:id="904" w:author="Carol Nichols" w:date="2019-03-08T19:44:00Z">
            <w:rPr/>
          </w:rPrChange>
        </w:rPr>
      </w:pPr>
      <w:r w:rsidRPr="004A76E1">
        <w:t>F</w:t>
      </w:r>
      <w:del w:id="905" w:author="annemarie" w:date="2019-02-28T14:05:00Z">
        <w:r w:rsidRPr="004A76E1" w:rsidDel="00394768">
          <w:delText xml:space="preserve">inally, </w:delText>
        </w:r>
        <w:commentRangeStart w:id="906"/>
        <w:commentRangeStart w:id="907"/>
        <w:r w:rsidRPr="004A76E1" w:rsidDel="00394768">
          <w:delText>f</w:delText>
        </w:r>
      </w:del>
      <w:r w:rsidRPr="004A76E1">
        <w:t xml:space="preserve">unction-like macros define </w:t>
      </w:r>
      <w:commentRangeEnd w:id="906"/>
      <w:r w:rsidR="006B7FD8">
        <w:rPr>
          <w:rStyle w:val="CommentReference"/>
        </w:rPr>
        <w:commentReference w:id="906"/>
      </w:r>
      <w:commentRangeEnd w:id="907"/>
      <w:r w:rsidR="0055104A">
        <w:rPr>
          <w:rStyle w:val="CommentReference"/>
        </w:rPr>
        <w:commentReference w:id="907"/>
      </w:r>
      <w:r w:rsidRPr="004A76E1">
        <w:t>macros that look like function calls</w:t>
      </w:r>
      <w:ins w:id="908" w:author="Carol Nichols" w:date="2019-03-08T19:10:00Z">
        <w:r w:rsidR="00D571BE">
          <w:t xml:space="preserve">. Similarly to </w:t>
        </w:r>
        <w:r w:rsidR="00D571BE" w:rsidRPr="00506A63">
          <w:rPr>
            <w:rStyle w:val="Literal"/>
            <w:rPrChange w:id="909" w:author="Carol Nichols" w:date="2019-03-08T19:25:00Z">
              <w:rPr/>
            </w:rPrChange>
          </w:rPr>
          <w:t>macro_rules!</w:t>
        </w:r>
        <w:r w:rsidR="00D571BE">
          <w:t xml:space="preserve"> macros, they’re more flexible than functions</w:t>
        </w:r>
      </w:ins>
      <w:ins w:id="910" w:author="Carol Nichols" w:date="2019-03-08T19:19:00Z">
        <w:r w:rsidR="00DE67A6">
          <w:t xml:space="preserve"> in that they can take an unknown number of arguments, for example</w:t>
        </w:r>
      </w:ins>
      <w:ins w:id="911" w:author="Carol Nichols" w:date="2019-03-08T19:10:00Z">
        <w:r w:rsidR="00DE67A6">
          <w:t xml:space="preserve">. However, </w:t>
        </w:r>
        <w:r w:rsidR="00DE67A6" w:rsidRPr="00506A63">
          <w:rPr>
            <w:rStyle w:val="Literal"/>
            <w:rPrChange w:id="912" w:author="Carol Nichols" w:date="2019-03-08T19:25:00Z">
              <w:rPr/>
            </w:rPrChange>
          </w:rPr>
          <w:t>macro_rules</w:t>
        </w:r>
      </w:ins>
      <w:ins w:id="913" w:author="Carol Nichols" w:date="2019-03-08T19:11:00Z">
        <w:r w:rsidR="00DE67A6" w:rsidRPr="00506A63">
          <w:rPr>
            <w:rStyle w:val="Literal"/>
            <w:rPrChange w:id="914" w:author="Carol Nichols" w:date="2019-03-08T19:25:00Z">
              <w:rPr/>
            </w:rPrChange>
          </w:rPr>
          <w:t>!</w:t>
        </w:r>
        <w:r w:rsidR="00DE67A6">
          <w:t xml:space="preserve"> macros</w:t>
        </w:r>
      </w:ins>
      <w:ins w:id="915" w:author="Carol Nichols" w:date="2019-03-08T19:19:00Z">
        <w:r w:rsidR="00DE67A6">
          <w:t xml:space="preserve"> ca</w:t>
        </w:r>
      </w:ins>
      <w:ins w:id="916" w:author="Carol Nichols" w:date="2019-03-08T19:20:00Z">
        <w:r w:rsidR="00DE67A6">
          <w:t>n only be defined using the match-like syntax we discussed in the</w:t>
        </w:r>
      </w:ins>
      <w:ins w:id="917" w:author="Carol Nichols" w:date="2019-03-08T19:21:00Z">
        <w:r w:rsidR="00DE67A6">
          <w:t xml:space="preserve"> </w:t>
        </w:r>
        <w:r w:rsidR="00DE67A6" w:rsidRPr="00506A63">
          <w:rPr>
            <w:highlight w:val="yellow"/>
            <w:rPrChange w:id="918" w:author="Carol Nichols" w:date="2019-03-08T19:25:00Z">
              <w:rPr/>
            </w:rPrChange>
          </w:rPr>
          <w:t>section</w:t>
        </w:r>
      </w:ins>
      <w:ins w:id="919" w:author="Carol Nichols" w:date="2019-03-08T19:20:00Z">
        <w:r w:rsidR="00DE67A6" w:rsidRPr="00506A63">
          <w:rPr>
            <w:highlight w:val="yellow"/>
            <w:rPrChange w:id="920" w:author="Carol Nichols" w:date="2019-03-08T19:25:00Z">
              <w:rPr/>
            </w:rPrChange>
          </w:rPr>
          <w:t xml:space="preserve"> “</w:t>
        </w:r>
        <w:r w:rsidR="00DE67A6" w:rsidRPr="00506A63">
          <w:rPr>
            <w:highlight w:val="yellow"/>
            <w:rPrChange w:id="921" w:author="Carol Nichols" w:date="2019-03-08T19:25:00Z">
              <w:rPr>
                <w:b/>
                <w:i/>
              </w:rPr>
            </w:rPrChange>
          </w:rPr>
          <w:t xml:space="preserve">Declarative Macros with </w:t>
        </w:r>
        <w:r w:rsidR="00DE67A6" w:rsidRPr="00506A63">
          <w:rPr>
            <w:rStyle w:val="Literal"/>
            <w:highlight w:val="yellow"/>
            <w:rPrChange w:id="922" w:author="Carol Nichols" w:date="2019-03-08T19:25:00Z">
              <w:rPr>
                <w:b/>
                <w:i/>
              </w:rPr>
            </w:rPrChange>
          </w:rPr>
          <w:t>macro_rules!</w:t>
        </w:r>
        <w:r w:rsidR="00DE67A6" w:rsidRPr="00506A63">
          <w:rPr>
            <w:highlight w:val="yellow"/>
            <w:rPrChange w:id="923" w:author="Carol Nichols" w:date="2019-03-08T19:25:00Z">
              <w:rPr>
                <w:b/>
                <w:i/>
              </w:rPr>
            </w:rPrChange>
          </w:rPr>
          <w:t xml:space="preserve"> for General Metaprogramming</w:t>
        </w:r>
      </w:ins>
      <w:ins w:id="924" w:author="Carol Nichols" w:date="2019-03-08T19:21:00Z">
        <w:r w:rsidR="00DE67A6" w:rsidRPr="00506A63">
          <w:rPr>
            <w:highlight w:val="yellow"/>
            <w:rPrChange w:id="925" w:author="Carol Nichols" w:date="2019-03-08T19:25:00Z">
              <w:rPr/>
            </w:rPrChange>
          </w:rPr>
          <w:t>” on page XX</w:t>
        </w:r>
        <w:r w:rsidR="0055104A">
          <w:t xml:space="preserve">. Function-like macros take a </w:t>
        </w:r>
        <w:r w:rsidR="0055104A" w:rsidRPr="00506A63">
          <w:rPr>
            <w:rStyle w:val="Literal"/>
            <w:rPrChange w:id="926" w:author="Carol Nichols" w:date="2019-03-08T19:25:00Z">
              <w:rPr/>
            </w:rPrChange>
          </w:rPr>
          <w:t>TokenStream</w:t>
        </w:r>
        <w:r w:rsidR="0055104A">
          <w:t xml:space="preserve"> parameter and </w:t>
        </w:r>
      </w:ins>
      <w:ins w:id="927" w:author="Carol Nichols" w:date="2019-03-08T19:22:00Z">
        <w:r w:rsidR="0055104A">
          <w:t xml:space="preserve">their definition manipulates that </w:t>
        </w:r>
        <w:r w:rsidR="0055104A" w:rsidRPr="00506A63">
          <w:rPr>
            <w:rStyle w:val="Literal"/>
            <w:rPrChange w:id="928" w:author="Carol Nichols" w:date="2019-03-08T19:25:00Z">
              <w:rPr/>
            </w:rPrChange>
          </w:rPr>
          <w:t>TokenStream</w:t>
        </w:r>
        <w:r w:rsidR="0055104A">
          <w:t xml:space="preserve"> using Rust code as the other two types of procedural macros do.</w:t>
        </w:r>
      </w:ins>
      <w:ins w:id="929" w:author="Carol Nichols" w:date="2019-03-08T19:44:00Z">
        <w:r w:rsidR="00844B83" w:rsidRPr="003A7057">
          <w:rPr>
            <w:rPrChange w:id="930" w:author="Carol Nichols" w:date="2019-03-08T19:44:00Z">
              <w:rPr>
                <w:b/>
                <w:i/>
              </w:rPr>
            </w:rPrChange>
          </w:rPr>
          <w:t xml:space="preserve"> </w:t>
        </w:r>
      </w:ins>
      <w:del w:id="931" w:author="annemarie" w:date="2019-02-28T14:05:00Z">
        <w:r w:rsidRPr="004A76E1" w:rsidDel="00394768">
          <w:delText>. F</w:delText>
        </w:r>
      </w:del>
      <w:ins w:id="932" w:author="annemarie" w:date="2019-02-28T14:05:00Z">
        <w:del w:id="933" w:author="Carol Nichols" w:date="2019-03-08T19:23:00Z">
          <w:r w:rsidR="00394768" w:rsidDel="0055104A">
            <w:delText>—f</w:delText>
          </w:r>
        </w:del>
      </w:ins>
      <w:del w:id="934" w:author="Carol Nichols" w:date="2019-03-08T19:23:00Z">
        <w:r w:rsidRPr="004A76E1" w:rsidDel="0055104A">
          <w:delText>or</w:delText>
        </w:r>
        <w:r w:rsidR="005B32CD" w:rsidDel="0055104A">
          <w:delText xml:space="preserve"> </w:delText>
        </w:r>
        <w:r w:rsidRPr="004A76E1" w:rsidDel="0055104A">
          <w:delText>example,</w:delText>
        </w:r>
      </w:del>
      <w:ins w:id="935" w:author="Carol Nichols" w:date="2019-03-08T19:23:00Z">
        <w:r w:rsidR="0055104A">
          <w:t xml:space="preserve">An example of a function-like macro is </w:t>
        </w:r>
      </w:ins>
      <w:ins w:id="936" w:author="Carol Nichols" w:date="2019-03-08T19:44:00Z">
        <w:r w:rsidR="004E72AA">
          <w:t>an</w:t>
        </w:r>
      </w:ins>
      <w:ins w:id="937" w:author="Carol Nichols" w:date="2019-03-08T19:26:00Z">
        <w:r w:rsidR="00506A63">
          <w:t xml:space="preserve"> </w:t>
        </w:r>
      </w:ins>
      <w:del w:id="938" w:author="Carol Nichols" w:date="2019-03-08T19:23:00Z">
        <w:r w:rsidRPr="004A76E1" w:rsidDel="0055104A">
          <w:delText xml:space="preserve"> an</w:delText>
        </w:r>
      </w:del>
      <w:del w:id="939" w:author="Carol Nichols" w:date="2019-03-08T19:26:00Z">
        <w:r w:rsidRPr="004A76E1" w:rsidDel="00506A63">
          <w:delText> </w:delText>
        </w:r>
      </w:del>
      <w:r w:rsidRPr="004A76E1">
        <w:rPr>
          <w:rStyle w:val="Literal"/>
        </w:rPr>
        <w:t>sql!</w:t>
      </w:r>
      <w:del w:id="940" w:author="Carol Nichols" w:date="2019-03-08T19:26:00Z">
        <w:r w:rsidDel="00487907">
          <w:delText> </w:delText>
        </w:r>
      </w:del>
      <w:ins w:id="941" w:author="Carol Nichols" w:date="2019-03-08T19:26:00Z">
        <w:r w:rsidR="00487907">
          <w:t xml:space="preserve"> </w:t>
        </w:r>
      </w:ins>
      <w:r>
        <w:t>macro that might be called like so:</w:t>
      </w:r>
    </w:p>
    <w:p w14:paraId="5DD3005F" w14:textId="77777777" w:rsidR="00C05E2D" w:rsidRPr="004A76E1" w:rsidRDefault="00C05E2D" w:rsidP="00712115">
      <w:pPr>
        <w:pStyle w:val="CodeSingle"/>
      </w:pPr>
      <w:r w:rsidRPr="004A76E1">
        <w:lastRenderedPageBreak/>
        <w:t>let sql = sql!(SELECT * FROM posts WHERE id=1);</w:t>
      </w:r>
    </w:p>
    <w:p w14:paraId="02C22963" w14:textId="2F2F6BA7" w:rsidR="00C05E2D" w:rsidRDefault="00C05E2D" w:rsidP="004A76E1">
      <w:pPr>
        <w:pStyle w:val="Body"/>
      </w:pPr>
      <w:r>
        <w:t xml:space="preserve">This macro would parse the SQL statement inside </w:t>
      </w:r>
      <w:del w:id="942" w:author="annemarie" w:date="2019-02-28T14:05:00Z">
        <w:r w:rsidDel="00394768">
          <w:delText xml:space="preserve">of </w:delText>
        </w:r>
      </w:del>
      <w:r>
        <w:t>it and check that it’s</w:t>
      </w:r>
      <w:r w:rsidR="005B32CD">
        <w:t xml:space="preserve"> </w:t>
      </w:r>
      <w:r>
        <w:t>syntactically correct</w:t>
      </w:r>
      <w:ins w:id="943" w:author="Carol Nichols" w:date="2019-03-08T19:24:00Z">
        <w:r w:rsidR="0055104A">
          <w:t xml:space="preserve">, which is much more complex processing than a </w:t>
        </w:r>
        <w:r w:rsidR="0055104A" w:rsidRPr="00506A63">
          <w:rPr>
            <w:rStyle w:val="Literal"/>
            <w:rPrChange w:id="944" w:author="Carol Nichols" w:date="2019-03-08T19:25:00Z">
              <w:rPr/>
            </w:rPrChange>
          </w:rPr>
          <w:t>macro_rules!</w:t>
        </w:r>
        <w:r w:rsidR="0055104A">
          <w:t xml:space="preserve"> macro can do. </w:t>
        </w:r>
      </w:ins>
      <w:del w:id="945" w:author="Carol Nichols" w:date="2019-03-08T19:24:00Z">
        <w:r w:rsidDel="0055104A">
          <w:delText xml:space="preserve">. </w:delText>
        </w:r>
      </w:del>
      <w:r>
        <w:t>Th</w:t>
      </w:r>
      <w:ins w:id="946" w:author="Carol Nichols" w:date="2019-03-08T19:24:00Z">
        <w:r w:rsidR="0055104A">
          <w:t xml:space="preserve">e </w:t>
        </w:r>
        <w:r w:rsidR="0055104A" w:rsidRPr="0055104A">
          <w:rPr>
            <w:rStyle w:val="Literal"/>
            <w:rPrChange w:id="947" w:author="Carol Nichols" w:date="2019-03-08T19:24:00Z">
              <w:rPr/>
            </w:rPrChange>
          </w:rPr>
          <w:t>sql!</w:t>
        </w:r>
      </w:ins>
      <w:del w:id="948" w:author="Carol Nichols" w:date="2019-03-08T19:24:00Z">
        <w:r w:rsidDel="0055104A">
          <w:delText>is</w:delText>
        </w:r>
      </w:del>
      <w:r>
        <w:t xml:space="preserve"> macro would be defined like this:</w:t>
      </w:r>
    </w:p>
    <w:p w14:paraId="6DBA6B84" w14:textId="77777777" w:rsidR="00C05E2D" w:rsidRPr="004A76E1" w:rsidRDefault="00C05E2D" w:rsidP="00712115">
      <w:pPr>
        <w:pStyle w:val="CodeA"/>
      </w:pPr>
      <w:r w:rsidRPr="004A76E1">
        <w:t>#[proc_macro]</w:t>
      </w:r>
    </w:p>
    <w:p w14:paraId="23BB9BC5" w14:textId="77777777" w:rsidR="00C05E2D" w:rsidRPr="004A76E1" w:rsidRDefault="00C05E2D" w:rsidP="00712115">
      <w:pPr>
        <w:pStyle w:val="CodeC"/>
      </w:pPr>
      <w:r w:rsidRPr="004A76E1">
        <w:t>pub fn sql(input: TokenStream) -&gt; TokenStream {</w:t>
      </w:r>
    </w:p>
    <w:p w14:paraId="6F53A5DC" w14:textId="5322AD9D" w:rsidR="00C05E2D" w:rsidRDefault="00C05E2D" w:rsidP="004A76E1">
      <w:pPr>
        <w:pStyle w:val="Body"/>
      </w:pPr>
      <w:r>
        <w:t xml:space="preserve">This </w:t>
      </w:r>
      <w:commentRangeStart w:id="949"/>
      <w:commentRangeStart w:id="950"/>
      <w:ins w:id="951" w:author="annemarie" w:date="2019-02-28T14:06:00Z">
        <w:r w:rsidR="00394768">
          <w:t>definition</w:t>
        </w:r>
        <w:commentRangeEnd w:id="949"/>
        <w:r w:rsidR="00394768">
          <w:rPr>
            <w:rStyle w:val="CommentReference"/>
          </w:rPr>
          <w:commentReference w:id="949"/>
        </w:r>
      </w:ins>
      <w:commentRangeEnd w:id="950"/>
      <w:r w:rsidR="00600BAF">
        <w:rPr>
          <w:rStyle w:val="CommentReference"/>
        </w:rPr>
        <w:commentReference w:id="950"/>
      </w:r>
      <w:ins w:id="952" w:author="annemarie" w:date="2019-02-28T14:06:00Z">
        <w:r w:rsidR="00394768">
          <w:t xml:space="preserve"> </w:t>
        </w:r>
      </w:ins>
      <w:r>
        <w:t xml:space="preserve">is similar to the custom derive macro’s signature: we </w:t>
      </w:r>
      <w:commentRangeStart w:id="953"/>
      <w:commentRangeStart w:id="954"/>
      <w:del w:id="955" w:author="Carol Nichols" w:date="2019-03-08T19:29:00Z">
        <w:r w:rsidDel="00F54556">
          <w:delText xml:space="preserve">get </w:delText>
        </w:r>
      </w:del>
      <w:ins w:id="956" w:author="Carol Nichols" w:date="2019-03-08T19:29:00Z">
        <w:r w:rsidR="00F54556">
          <w:t>receive</w:t>
        </w:r>
      </w:ins>
      <w:del w:id="957" w:author="Carol Nichols" w:date="2019-03-08T19:29:00Z">
        <w:r w:rsidDel="00F54556">
          <w:delText>in</w:delText>
        </w:r>
      </w:del>
      <w:r>
        <w:t xml:space="preserve"> </w:t>
      </w:r>
      <w:commentRangeEnd w:id="953"/>
      <w:r w:rsidR="00B45D45">
        <w:rPr>
          <w:rStyle w:val="CommentReference"/>
        </w:rPr>
        <w:commentReference w:id="953"/>
      </w:r>
      <w:commentRangeEnd w:id="954"/>
      <w:r w:rsidR="00F54556">
        <w:rPr>
          <w:rStyle w:val="CommentReference"/>
        </w:rPr>
        <w:commentReference w:id="954"/>
      </w:r>
      <w:r>
        <w:t>the tokens</w:t>
      </w:r>
      <w:r w:rsidR="005B32CD">
        <w:t xml:space="preserve"> </w:t>
      </w:r>
      <w:r>
        <w:t xml:space="preserve">that are inside </w:t>
      </w:r>
      <w:del w:id="958" w:author="annemarie" w:date="2019-02-28T14:06:00Z">
        <w:r w:rsidDel="00394768">
          <w:delText xml:space="preserve">of </w:delText>
        </w:r>
      </w:del>
      <w:r>
        <w:t>the parentheses</w:t>
      </w:r>
      <w:del w:id="959" w:author="annemarie" w:date="2019-02-28T14:07:00Z">
        <w:r w:rsidDel="00394768">
          <w:delText>,</w:delText>
        </w:r>
      </w:del>
      <w:r>
        <w:t xml:space="preserve"> and return the code we wanted to generate.</w:t>
      </w:r>
    </w:p>
    <w:p w14:paraId="770EEC31" w14:textId="77777777" w:rsidR="00C05E2D" w:rsidRDefault="00C05E2D" w:rsidP="004A76E1">
      <w:pPr>
        <w:pStyle w:val="HeadA"/>
      </w:pPr>
      <w:bookmarkStart w:id="960" w:name="summary"/>
      <w:bookmarkEnd w:id="960"/>
      <w:r>
        <w:t>Summary</w:t>
      </w:r>
    </w:p>
    <w:p w14:paraId="12881CFF" w14:textId="77777777" w:rsidR="00C05E2D" w:rsidRDefault="00C05E2D" w:rsidP="009F2858">
      <w:pPr>
        <w:pStyle w:val="ProductionDirective"/>
      </w:pPr>
      <w:del w:id="961" w:author="Carol Nichols" w:date="2019-03-08T19:09:00Z">
        <w:r w:rsidDel="0040199A">
          <w:delText xml:space="preserve">— </w:delText>
        </w:r>
      </w:del>
      <w:r>
        <w:t>This section is the same as the existing summary on page 448 and is</w:t>
      </w:r>
      <w:r w:rsidR="005B32CD">
        <w:t xml:space="preserve"> </w:t>
      </w:r>
      <w:r>
        <w:t>included here to show how the new content should fit in. /Carol</w:t>
      </w:r>
      <w:del w:id="962" w:author="Carol Nichols" w:date="2019-03-08T19:09:00Z">
        <w:r w:rsidDel="0040199A">
          <w:delText xml:space="preserve"> —&gt;</w:delText>
        </w:r>
      </w:del>
    </w:p>
    <w:p w14:paraId="0ACD2C98" w14:textId="77777777" w:rsidR="00C05E2D" w:rsidRDefault="00C05E2D" w:rsidP="00712115">
      <w:pPr>
        <w:pStyle w:val="BodyFirst"/>
      </w:pPr>
      <w:r>
        <w:t xml:space="preserve">Whew! Now you have some </w:t>
      </w:r>
      <w:ins w:id="963" w:author="annemarie" w:date="2019-02-28T14:11:00Z">
        <w:r w:rsidR="007D41FB">
          <w:t xml:space="preserve">Rust </w:t>
        </w:r>
      </w:ins>
      <w:r>
        <w:t xml:space="preserve">features </w:t>
      </w:r>
      <w:del w:id="964" w:author="annemarie" w:date="2019-02-28T14:11:00Z">
        <w:r w:rsidDel="007D41FB">
          <w:delText xml:space="preserve">of Rust </w:delText>
        </w:r>
      </w:del>
      <w:r>
        <w:t>in your toolbox that you won’t use</w:t>
      </w:r>
      <w:r w:rsidR="005B32CD">
        <w:t xml:space="preserve"> </w:t>
      </w:r>
      <w:r>
        <w:t xml:space="preserve">often, but you’ll know they’re available in </w:t>
      </w:r>
      <w:del w:id="965" w:author="annemarie" w:date="2019-02-28T14:11:00Z">
        <w:r w:rsidDel="007D41FB">
          <w:delText xml:space="preserve">very </w:delText>
        </w:r>
      </w:del>
      <w:r>
        <w:t>particular circumstances.</w:t>
      </w:r>
      <w:r w:rsidR="005B32CD">
        <w:t xml:space="preserve"> </w:t>
      </w:r>
      <w:r>
        <w:t>We’ve introduced several complex topics</w:t>
      </w:r>
      <w:ins w:id="966" w:author="annemarie" w:date="2019-02-28T14:13:00Z">
        <w:r w:rsidR="007D41FB">
          <w:t>,</w:t>
        </w:r>
      </w:ins>
      <w:r>
        <w:t xml:space="preserve"> so </w:t>
      </w:r>
      <w:del w:id="967" w:author="annemarie" w:date="2019-02-28T14:12:00Z">
        <w:r w:rsidDel="007D41FB">
          <w:delText xml:space="preserve">that </w:delText>
        </w:r>
      </w:del>
      <w:r>
        <w:t>when you encounter them in</w:t>
      </w:r>
      <w:r w:rsidR="005B32CD">
        <w:t xml:space="preserve"> </w:t>
      </w:r>
      <w:r>
        <w:t xml:space="preserve">error message suggestions or in other peoples’ code, you’ll </w:t>
      </w:r>
      <w:del w:id="968" w:author="annemarie" w:date="2019-02-28T14:12:00Z">
        <w:r w:rsidDel="007D41FB">
          <w:delText>be able to</w:delText>
        </w:r>
        <w:r w:rsidR="005B32CD" w:rsidDel="007D41FB">
          <w:delText xml:space="preserve"> </w:delText>
        </w:r>
      </w:del>
      <w:r>
        <w:t>recognize these concepts and syntax. Use this chapter as a reference to guide</w:t>
      </w:r>
      <w:r w:rsidR="005B32CD">
        <w:t xml:space="preserve"> </w:t>
      </w:r>
      <w:r>
        <w:t>you to solutions.</w:t>
      </w:r>
    </w:p>
    <w:p w14:paraId="7C348168" w14:textId="77777777" w:rsidR="00C05E2D" w:rsidRDefault="00C05E2D" w:rsidP="004A76E1">
      <w:pPr>
        <w:pStyle w:val="Body"/>
      </w:pPr>
      <w:r>
        <w:t>Next, we’ll put everything we’ve discussed throughout the book into practice</w:t>
      </w:r>
      <w:r w:rsidR="005B32CD">
        <w:t xml:space="preserve"> </w:t>
      </w:r>
      <w:r>
        <w:t>and do one more project!</w:t>
      </w:r>
    </w:p>
    <w:sectPr w:rsidR="00C05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" w:author="Liz" w:date="2019-02-28T14:07:00Z" w:initials="LC">
    <w:p w14:paraId="38CA4F12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Is it possible to give a brief explanation of each type of macro, the kind of thing it does?</w:t>
      </w:r>
    </w:p>
  </w:comment>
  <w:comment w:id="33" w:author="Carol Nichols" w:date="2019-03-08T15:56:00Z" w:initials="CN">
    <w:p w14:paraId="444849F1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Added!</w:t>
      </w:r>
    </w:p>
  </w:comment>
  <w:comment w:id="158" w:author="Carol Nichols" w:date="2019-03-08T16:12:00Z" w:initials="CN">
    <w:p w14:paraId="6056DCCD" w14:textId="47C2C91C" w:rsidR="000D6891" w:rsidRDefault="000D6891">
      <w:pPr>
        <w:pStyle w:val="CommentText"/>
      </w:pPr>
      <w:r>
        <w:rPr>
          <w:rStyle w:val="CommentReference"/>
        </w:rPr>
        <w:annotationRef/>
      </w:r>
      <w:r>
        <w:t>Looks good</w:t>
      </w:r>
    </w:p>
  </w:comment>
  <w:comment w:id="315" w:author="Liz" w:date="2019-02-28T14:07:00Z" w:initials="LC">
    <w:p w14:paraId="24498BAD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Can you specify what kind of macros exist here?</w:t>
      </w:r>
    </w:p>
  </w:comment>
  <w:comment w:id="316" w:author="Carol Nichols" w:date="2019-03-08T16:23:00Z" w:initials="CN">
    <w:p w14:paraId="7BE2C1AD" w14:textId="2C16AE58" w:rsidR="000D6891" w:rsidRDefault="000D689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38" w:author="Liz" w:date="2019-02-28T14:07:00Z" w:initials="LC">
    <w:p w14:paraId="37156D16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Is a TokenStream a particular type/item in Rust? Does the reader know it at this point?</w:t>
      </w:r>
    </w:p>
  </w:comment>
  <w:comment w:id="339" w:author="Carol Nichols" w:date="2019-03-08T16:26:00Z" w:initials="CN">
    <w:p w14:paraId="2C247BA4" w14:textId="4C1CAD98" w:rsidR="000D6891" w:rsidRDefault="000D6891">
      <w:pPr>
        <w:pStyle w:val="CommentText"/>
      </w:pPr>
      <w:r>
        <w:rPr>
          <w:rStyle w:val="CommentReference"/>
        </w:rPr>
        <w:annotationRef/>
      </w:r>
      <w:r>
        <w:t>I’ve added an explanation in the next sentence.</w:t>
      </w:r>
    </w:p>
  </w:comment>
  <w:comment w:id="519" w:author="Liz" w:date="2019-02-28T14:07:00Z" w:initials="LC">
    <w:p w14:paraId="380AB79D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rPr>
          <w:sz w:val="18"/>
        </w:rPr>
        <w:t>— Above: I</w:t>
      </w:r>
      <w:r w:rsidRPr="006B7FD8">
        <w:rPr>
          <w:sz w:val="18"/>
        </w:rPr>
        <w:t xml:space="preserve"> wasn’t sure of the last sentence ; are we saying: “the proc_macro crate is the compiler’s api that allows us to read and manipulate rust code from our code.</w:t>
      </w:r>
      <w:r>
        <w:rPr>
          <w:sz w:val="18"/>
        </w:rPr>
        <w:t>"</w:t>
      </w:r>
    </w:p>
  </w:comment>
  <w:comment w:id="520" w:author="Carol Nichols" w:date="2019-03-08T16:43:00Z" w:initials="CN">
    <w:p w14:paraId="36078F26" w14:textId="067A9AC1" w:rsidR="00FA5ABF" w:rsidRDefault="00FA5ABF">
      <w:pPr>
        <w:pStyle w:val="CommentText"/>
      </w:pPr>
      <w:r>
        <w:rPr>
          <w:rStyle w:val="CommentReference"/>
        </w:rPr>
        <w:annotationRef/>
      </w:r>
      <w:r>
        <w:t>Yep, I have made that edit</w:t>
      </w:r>
      <w:r w:rsidR="00164B54">
        <w:t>.</w:t>
      </w:r>
    </w:p>
  </w:comment>
  <w:comment w:id="558" w:author="Liz" w:date="2019-02-28T14:07:00Z" w:initials="LC">
    <w:p w14:paraId="0E32DE80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This function” refers to the previous function, and not the upcoming code, is that right?</w:t>
      </w:r>
    </w:p>
  </w:comment>
  <w:comment w:id="559" w:author="Carol Nichols" w:date="2019-03-08T16:46:00Z" w:initials="CN">
    <w:p w14:paraId="6B18347C" w14:textId="6D367F93" w:rsidR="003D170C" w:rsidRDefault="003D170C">
      <w:pPr>
        <w:pStyle w:val="CommentText"/>
      </w:pPr>
      <w:r>
        <w:rPr>
          <w:rStyle w:val="CommentReference"/>
        </w:rPr>
        <w:annotationRef/>
      </w:r>
      <w:r>
        <w:t xml:space="preserve">Yes, I </w:t>
      </w:r>
      <w:r w:rsidR="00C34D62">
        <w:t>changed this to specify the function name.</w:t>
      </w:r>
    </w:p>
  </w:comment>
  <w:comment w:id="563" w:author="annemarie" w:date="2019-02-28T14:23:00Z" w:initials="amw">
    <w:p w14:paraId="508E8D85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Best to name the function you're referring to.</w:t>
      </w:r>
    </w:p>
  </w:comment>
  <w:comment w:id="564" w:author="Carol Nichols" w:date="2019-03-08T16:46:00Z" w:initials="CN">
    <w:p w14:paraId="234C482E" w14:textId="7650B8BA" w:rsidR="004726F8" w:rsidRDefault="004726F8">
      <w:pPr>
        <w:pStyle w:val="CommentText"/>
      </w:pPr>
      <w:r>
        <w:rPr>
          <w:rStyle w:val="CommentReference"/>
        </w:rPr>
        <w:annotationRef/>
      </w:r>
      <w:r>
        <w:t>Done.</w:t>
      </w:r>
    </w:p>
  </w:comment>
  <w:comment w:id="627" w:author="Liz" w:date="2019-02-28T14:07:00Z" w:initials="LC">
    <w:p w14:paraId="07D809ED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 xml:space="preserve">Are we providing this new functionality in the crate/function we built? </w:t>
      </w:r>
    </w:p>
  </w:comment>
  <w:comment w:id="628" w:author="Carol Nichols" w:date="2019-03-08T16:52:00Z" w:initials="CN">
    <w:p w14:paraId="5B4C48E1" w14:textId="1612780D" w:rsidR="00F55EA4" w:rsidRDefault="00F55EA4">
      <w:pPr>
        <w:pStyle w:val="CommentText"/>
      </w:pPr>
      <w:r>
        <w:rPr>
          <w:rStyle w:val="CommentReference"/>
        </w:rPr>
        <w:annotationRef/>
      </w:r>
      <w:r>
        <w:t>We’re providing code that provides the code; the new functionality is going to be in the returned TokenStream, the subject of this sentence. Metaprogramming is confusing</w:t>
      </w:r>
      <w:r w:rsidR="00A563D6">
        <w:t xml:space="preserve"> to talk about</w:t>
      </w:r>
      <w:r>
        <w:t>! I’ve tried to clarify without being repetitive.</w:t>
      </w:r>
    </w:p>
  </w:comment>
  <w:comment w:id="637" w:author="Liz" w:date="2019-02-28T14:07:00Z" w:initials="LC">
    <w:p w14:paraId="06017E13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 xml:space="preserve"> what will panic here, the function?</w:t>
      </w:r>
    </w:p>
  </w:comment>
  <w:comment w:id="638" w:author="Carol Nichols" w:date="2019-03-08T16:54:00Z" w:initials="CN">
    <w:p w14:paraId="100EF49C" w14:textId="03DDE0AD" w:rsidR="00B3457B" w:rsidRDefault="00B3457B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18" w:author="Liz" w:date="2019-02-28T14:07:00Z" w:initials="LC">
    <w:p w14:paraId="024E627E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 xml:space="preserve">The first line here lost me — let’s us </w:t>
      </w:r>
      <w:r w:rsidRPr="007B777F">
        <w:rPr>
          <w:i/>
        </w:rPr>
        <w:t>define</w:t>
      </w:r>
      <w:r>
        <w:t xml:space="preserve"> what code is returned</w:t>
      </w:r>
    </w:p>
  </w:comment>
  <w:comment w:id="719" w:author="Carol Nichols" w:date="2019-03-08T16:58:00Z" w:initials="CN">
    <w:p w14:paraId="767892A1" w14:textId="307FBB06" w:rsidR="006B6B3F" w:rsidRDefault="006B6B3F">
      <w:pPr>
        <w:pStyle w:val="CommentText"/>
      </w:pPr>
      <w:r>
        <w:rPr>
          <w:rStyle w:val="CommentReference"/>
        </w:rPr>
        <w:annotationRef/>
      </w:r>
      <w:r>
        <w:t>Yes, define is fine</w:t>
      </w:r>
    </w:p>
  </w:comment>
  <w:comment w:id="867" w:author="annemarie" w:date="2019-02-28T14:07:00Z" w:initials="amw">
    <w:p w14:paraId="1425291C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Au: What do you mean by “can go on”? Do you mean can be applied to?</w:t>
      </w:r>
    </w:p>
  </w:comment>
  <w:comment w:id="868" w:author="Carol Nichols" w:date="2019-03-08T19:06:00Z" w:initials="CN">
    <w:p w14:paraId="0008ADDA" w14:textId="6909E6DC" w:rsidR="002E69D4" w:rsidRDefault="002E69D4">
      <w:pPr>
        <w:pStyle w:val="CommentText"/>
      </w:pPr>
      <w:r>
        <w:rPr>
          <w:rStyle w:val="CommentReference"/>
        </w:rPr>
        <w:annotationRef/>
      </w:r>
      <w:r>
        <w:t>Yes, that’s fine, I’ve made that edit</w:t>
      </w:r>
    </w:p>
  </w:comment>
  <w:comment w:id="906" w:author="Liz" w:date="2019-02-28T14:07:00Z" w:initials="LC">
    <w:p w14:paraId="70A6C687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could you briefly say why we’d use the macro in place of a function call?</w:t>
      </w:r>
    </w:p>
  </w:comment>
  <w:comment w:id="907" w:author="Carol Nichols" w:date="2019-03-08T19:24:00Z" w:initials="CN">
    <w:p w14:paraId="7826695F" w14:textId="2ACDB7EE" w:rsidR="0055104A" w:rsidRDefault="0055104A">
      <w:pPr>
        <w:pStyle w:val="CommentText"/>
      </w:pPr>
      <w:r>
        <w:rPr>
          <w:rStyle w:val="CommentReference"/>
        </w:rPr>
        <w:annotationRef/>
      </w:r>
      <w:r>
        <w:t>Added</w:t>
      </w:r>
    </w:p>
  </w:comment>
  <w:comment w:id="949" w:author="annemarie" w:date="2019-02-28T14:07:00Z" w:initials="amw">
    <w:p w14:paraId="491B1218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My addition okay here? I wasn’t sure what “This” was referring to.</w:t>
      </w:r>
    </w:p>
  </w:comment>
  <w:comment w:id="950" w:author="Carol Nichols" w:date="2019-03-08T19:28:00Z" w:initials="CN">
    <w:p w14:paraId="6A8A3A39" w14:textId="727A9F17" w:rsidR="00600BAF" w:rsidRDefault="00600BAF">
      <w:pPr>
        <w:pStyle w:val="CommentText"/>
      </w:pPr>
      <w:r>
        <w:rPr>
          <w:rStyle w:val="CommentReference"/>
        </w:rPr>
        <w:annotationRef/>
      </w:r>
      <w:r>
        <w:t>Yes this is fine</w:t>
      </w:r>
    </w:p>
  </w:comment>
  <w:comment w:id="953" w:author="annemarie" w:date="2019-02-28T14:11:00Z" w:initials="amw">
    <w:p w14:paraId="2E91EFAC" w14:textId="77777777" w:rsidR="000D6891" w:rsidRDefault="000D6891">
      <w:pPr>
        <w:pStyle w:val="CommentText"/>
      </w:pPr>
      <w:r>
        <w:rPr>
          <w:rStyle w:val="CommentReference"/>
        </w:rPr>
        <w:annotationRef/>
      </w:r>
      <w:r>
        <w:t>By “get in” do you mean accept, obtain, retrieve, use?</w:t>
      </w:r>
    </w:p>
  </w:comment>
  <w:comment w:id="954" w:author="Carol Nichols" w:date="2019-03-08T19:29:00Z" w:initials="CN">
    <w:p w14:paraId="746B2F28" w14:textId="0C2CA0CC" w:rsidR="00F54556" w:rsidRDefault="00F545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 went with “receive”.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CA4F12" w15:done="0"/>
  <w15:commentEx w15:paraId="444849F1" w15:paraIdParent="38CA4F12" w15:done="0"/>
  <w15:commentEx w15:paraId="6056DCCD" w15:done="0"/>
  <w15:commentEx w15:paraId="24498BAD" w15:done="0"/>
  <w15:commentEx w15:paraId="7BE2C1AD" w15:paraIdParent="24498BAD" w15:done="0"/>
  <w15:commentEx w15:paraId="37156D16" w15:done="0"/>
  <w15:commentEx w15:paraId="2C247BA4" w15:paraIdParent="37156D16" w15:done="0"/>
  <w15:commentEx w15:paraId="380AB79D" w15:done="0"/>
  <w15:commentEx w15:paraId="36078F26" w15:paraIdParent="380AB79D" w15:done="0"/>
  <w15:commentEx w15:paraId="0E32DE80" w15:done="0"/>
  <w15:commentEx w15:paraId="6B18347C" w15:paraIdParent="0E32DE80" w15:done="0"/>
  <w15:commentEx w15:paraId="508E8D85" w15:done="0"/>
  <w15:commentEx w15:paraId="234C482E" w15:paraIdParent="508E8D85" w15:done="0"/>
  <w15:commentEx w15:paraId="07D809ED" w15:done="0"/>
  <w15:commentEx w15:paraId="5B4C48E1" w15:paraIdParent="07D809ED" w15:done="0"/>
  <w15:commentEx w15:paraId="06017E13" w15:done="0"/>
  <w15:commentEx w15:paraId="100EF49C" w15:paraIdParent="06017E13" w15:done="0"/>
  <w15:commentEx w15:paraId="024E627E" w15:done="0"/>
  <w15:commentEx w15:paraId="767892A1" w15:paraIdParent="024E627E" w15:done="0"/>
  <w15:commentEx w15:paraId="1425291C" w15:done="0"/>
  <w15:commentEx w15:paraId="0008ADDA" w15:paraIdParent="1425291C" w15:done="0"/>
  <w15:commentEx w15:paraId="70A6C687" w15:done="0"/>
  <w15:commentEx w15:paraId="7826695F" w15:paraIdParent="70A6C687" w15:done="0"/>
  <w15:commentEx w15:paraId="491B1218" w15:done="0"/>
  <w15:commentEx w15:paraId="6A8A3A39" w15:paraIdParent="491B1218" w15:done="0"/>
  <w15:commentEx w15:paraId="2E91EFAC" w15:done="0"/>
  <w15:commentEx w15:paraId="746B2F28" w15:paraIdParent="2E91EF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CA4F12" w16cid:durableId="202D0CC6"/>
  <w16cid:commentId w16cid:paraId="444849F1" w16cid:durableId="202D0F19"/>
  <w16cid:commentId w16cid:paraId="6056DCCD" w16cid:durableId="202D12DC"/>
  <w16cid:commentId w16cid:paraId="24498BAD" w16cid:durableId="202D0CC7"/>
  <w16cid:commentId w16cid:paraId="7BE2C1AD" w16cid:durableId="202D159B"/>
  <w16cid:commentId w16cid:paraId="37156D16" w16cid:durableId="202D0CC9"/>
  <w16cid:commentId w16cid:paraId="2C247BA4" w16cid:durableId="202D1652"/>
  <w16cid:commentId w16cid:paraId="380AB79D" w16cid:durableId="202D0CCB"/>
  <w16cid:commentId w16cid:paraId="36078F26" w16cid:durableId="202D1A49"/>
  <w16cid:commentId w16cid:paraId="0E32DE80" w16cid:durableId="202D0CCC"/>
  <w16cid:commentId w16cid:paraId="6B18347C" w16cid:durableId="202D1ACD"/>
  <w16cid:commentId w16cid:paraId="508E8D85" w16cid:durableId="202D0CCD"/>
  <w16cid:commentId w16cid:paraId="234C482E" w16cid:durableId="202D1AEB"/>
  <w16cid:commentId w16cid:paraId="07D809ED" w16cid:durableId="202D0CCE"/>
  <w16cid:commentId w16cid:paraId="5B4C48E1" w16cid:durableId="202D1C3A"/>
  <w16cid:commentId w16cid:paraId="06017E13" w16cid:durableId="202D0CCF"/>
  <w16cid:commentId w16cid:paraId="100EF49C" w16cid:durableId="202D1CB8"/>
  <w16cid:commentId w16cid:paraId="024E627E" w16cid:durableId="202D0CD0"/>
  <w16cid:commentId w16cid:paraId="767892A1" w16cid:durableId="202D1DD3"/>
  <w16cid:commentId w16cid:paraId="1425291C" w16cid:durableId="202D0CD1"/>
  <w16cid:commentId w16cid:paraId="0008ADDA" w16cid:durableId="202D3BB4"/>
  <w16cid:commentId w16cid:paraId="70A6C687" w16cid:durableId="202D0CD2"/>
  <w16cid:commentId w16cid:paraId="7826695F" w16cid:durableId="202D4005"/>
  <w16cid:commentId w16cid:paraId="491B1218" w16cid:durableId="202D0CD3"/>
  <w16cid:commentId w16cid:paraId="6A8A3A39" w16cid:durableId="202D40ED"/>
  <w16cid:commentId w16cid:paraId="2E91EFAC" w16cid:durableId="202D0CD4"/>
  <w16cid:commentId w16cid:paraId="746B2F28" w16cid:durableId="202D41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8FED5" w14:textId="77777777" w:rsidR="00585EA5" w:rsidRDefault="00585EA5" w:rsidP="00BB49EE">
      <w:r>
        <w:separator/>
      </w:r>
    </w:p>
  </w:endnote>
  <w:endnote w:type="continuationSeparator" w:id="0">
    <w:p w14:paraId="5996DAF2" w14:textId="77777777" w:rsidR="00585EA5" w:rsidRDefault="00585EA5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7940C" w14:textId="77777777" w:rsidR="00585EA5" w:rsidRDefault="00585EA5" w:rsidP="00BB49EE">
      <w:r>
        <w:separator/>
      </w:r>
    </w:p>
  </w:footnote>
  <w:footnote w:type="continuationSeparator" w:id="0">
    <w:p w14:paraId="56FB7BC3" w14:textId="77777777" w:rsidR="00585EA5" w:rsidRDefault="00585EA5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D4E2E48"/>
    <w:multiLevelType w:val="multilevel"/>
    <w:tmpl w:val="9CB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C00BB"/>
    <w:multiLevelType w:val="multilevel"/>
    <w:tmpl w:val="6BD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B5B83"/>
    <w:multiLevelType w:val="multilevel"/>
    <w:tmpl w:val="D25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AC37CC6"/>
    <w:multiLevelType w:val="multilevel"/>
    <w:tmpl w:val="FC3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D9809B0"/>
    <w:multiLevelType w:val="multilevel"/>
    <w:tmpl w:val="8FD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50842A0"/>
    <w:multiLevelType w:val="multilevel"/>
    <w:tmpl w:val="91B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6"/>
  </w:num>
  <w:num w:numId="15">
    <w:abstractNumId w:val="18"/>
  </w:num>
  <w:num w:numId="16">
    <w:abstractNumId w:val="11"/>
  </w:num>
  <w:num w:numId="17">
    <w:abstractNumId w:val="17"/>
  </w:num>
  <w:num w:numId="18">
    <w:abstractNumId w:val="12"/>
  </w:num>
  <w:num w:numId="19">
    <w:abstractNumId w:val="13"/>
  </w:num>
  <w:num w:numId="20">
    <w:abstractNumId w:val="19"/>
  </w:num>
  <w:num w:numId="21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00AEF"/>
    <w:rsid w:val="000017A1"/>
    <w:rsid w:val="000018E1"/>
    <w:rsid w:val="000023E9"/>
    <w:rsid w:val="00003470"/>
    <w:rsid w:val="0000608D"/>
    <w:rsid w:val="000072B6"/>
    <w:rsid w:val="00030412"/>
    <w:rsid w:val="00031574"/>
    <w:rsid w:val="00034D10"/>
    <w:rsid w:val="00040848"/>
    <w:rsid w:val="000426C2"/>
    <w:rsid w:val="00050197"/>
    <w:rsid w:val="00050E08"/>
    <w:rsid w:val="00074929"/>
    <w:rsid w:val="00075904"/>
    <w:rsid w:val="00077514"/>
    <w:rsid w:val="0008138D"/>
    <w:rsid w:val="000825F4"/>
    <w:rsid w:val="00083025"/>
    <w:rsid w:val="000862E9"/>
    <w:rsid w:val="00094168"/>
    <w:rsid w:val="000B261D"/>
    <w:rsid w:val="000B4B3F"/>
    <w:rsid w:val="000C085C"/>
    <w:rsid w:val="000D6891"/>
    <w:rsid w:val="000D71C3"/>
    <w:rsid w:val="000D7F1A"/>
    <w:rsid w:val="000E6A4D"/>
    <w:rsid w:val="000F1F4C"/>
    <w:rsid w:val="000F30F9"/>
    <w:rsid w:val="000F4DCC"/>
    <w:rsid w:val="001060C6"/>
    <w:rsid w:val="001123CB"/>
    <w:rsid w:val="00122816"/>
    <w:rsid w:val="00130A8E"/>
    <w:rsid w:val="00142CB3"/>
    <w:rsid w:val="001450CC"/>
    <w:rsid w:val="00147118"/>
    <w:rsid w:val="00147E77"/>
    <w:rsid w:val="001556E0"/>
    <w:rsid w:val="00155B8A"/>
    <w:rsid w:val="00157A25"/>
    <w:rsid w:val="00164B54"/>
    <w:rsid w:val="00166EA6"/>
    <w:rsid w:val="00183118"/>
    <w:rsid w:val="0019279C"/>
    <w:rsid w:val="001960D6"/>
    <w:rsid w:val="001A1ECC"/>
    <w:rsid w:val="001C4138"/>
    <w:rsid w:val="001C5358"/>
    <w:rsid w:val="001C5BEC"/>
    <w:rsid w:val="001C6AA6"/>
    <w:rsid w:val="001D4977"/>
    <w:rsid w:val="001D7870"/>
    <w:rsid w:val="001F167A"/>
    <w:rsid w:val="001F228F"/>
    <w:rsid w:val="00210D85"/>
    <w:rsid w:val="00212CEE"/>
    <w:rsid w:val="0021604A"/>
    <w:rsid w:val="00220B21"/>
    <w:rsid w:val="002337EB"/>
    <w:rsid w:val="00237AF2"/>
    <w:rsid w:val="00240FD6"/>
    <w:rsid w:val="00243881"/>
    <w:rsid w:val="00246075"/>
    <w:rsid w:val="00247918"/>
    <w:rsid w:val="0025098F"/>
    <w:rsid w:val="002532CA"/>
    <w:rsid w:val="0026271C"/>
    <w:rsid w:val="00283915"/>
    <w:rsid w:val="00287271"/>
    <w:rsid w:val="00293921"/>
    <w:rsid w:val="002B2910"/>
    <w:rsid w:val="002B3A72"/>
    <w:rsid w:val="002B41AE"/>
    <w:rsid w:val="002B683A"/>
    <w:rsid w:val="002C4E8C"/>
    <w:rsid w:val="002D3F51"/>
    <w:rsid w:val="002D5E94"/>
    <w:rsid w:val="002D6D13"/>
    <w:rsid w:val="002E2E08"/>
    <w:rsid w:val="002E69D4"/>
    <w:rsid w:val="002F5A78"/>
    <w:rsid w:val="002F63D1"/>
    <w:rsid w:val="00310530"/>
    <w:rsid w:val="00313718"/>
    <w:rsid w:val="00315763"/>
    <w:rsid w:val="003371DA"/>
    <w:rsid w:val="003462E4"/>
    <w:rsid w:val="003475B7"/>
    <w:rsid w:val="003558DF"/>
    <w:rsid w:val="00374E89"/>
    <w:rsid w:val="00387997"/>
    <w:rsid w:val="00394768"/>
    <w:rsid w:val="003974F1"/>
    <w:rsid w:val="003A5461"/>
    <w:rsid w:val="003A7057"/>
    <w:rsid w:val="003A787A"/>
    <w:rsid w:val="003C7673"/>
    <w:rsid w:val="003C7829"/>
    <w:rsid w:val="003D0D09"/>
    <w:rsid w:val="003D170C"/>
    <w:rsid w:val="003D20EF"/>
    <w:rsid w:val="003D34AE"/>
    <w:rsid w:val="003E12EF"/>
    <w:rsid w:val="003E581E"/>
    <w:rsid w:val="003E5CD2"/>
    <w:rsid w:val="003E6175"/>
    <w:rsid w:val="003E640F"/>
    <w:rsid w:val="003F10EB"/>
    <w:rsid w:val="003F214E"/>
    <w:rsid w:val="003F22CB"/>
    <w:rsid w:val="003F2390"/>
    <w:rsid w:val="003F46A5"/>
    <w:rsid w:val="0040199A"/>
    <w:rsid w:val="00412520"/>
    <w:rsid w:val="00416352"/>
    <w:rsid w:val="00421F01"/>
    <w:rsid w:val="00423B58"/>
    <w:rsid w:val="00440259"/>
    <w:rsid w:val="00443CF2"/>
    <w:rsid w:val="00444F07"/>
    <w:rsid w:val="00454EF2"/>
    <w:rsid w:val="00462CA2"/>
    <w:rsid w:val="00466262"/>
    <w:rsid w:val="004665A7"/>
    <w:rsid w:val="004707E7"/>
    <w:rsid w:val="004726F8"/>
    <w:rsid w:val="00474A5B"/>
    <w:rsid w:val="004763EB"/>
    <w:rsid w:val="00481428"/>
    <w:rsid w:val="00481CC4"/>
    <w:rsid w:val="004827CD"/>
    <w:rsid w:val="004866D5"/>
    <w:rsid w:val="00487907"/>
    <w:rsid w:val="004A7199"/>
    <w:rsid w:val="004A76E1"/>
    <w:rsid w:val="004B0FF2"/>
    <w:rsid w:val="004B11B8"/>
    <w:rsid w:val="004B7332"/>
    <w:rsid w:val="004C09EE"/>
    <w:rsid w:val="004C4B2F"/>
    <w:rsid w:val="004C5848"/>
    <w:rsid w:val="004E72AA"/>
    <w:rsid w:val="004F1F8B"/>
    <w:rsid w:val="00506A63"/>
    <w:rsid w:val="00506E05"/>
    <w:rsid w:val="00511AF5"/>
    <w:rsid w:val="00513534"/>
    <w:rsid w:val="005157E8"/>
    <w:rsid w:val="00517FCE"/>
    <w:rsid w:val="00522443"/>
    <w:rsid w:val="0052444D"/>
    <w:rsid w:val="00524C87"/>
    <w:rsid w:val="0052710C"/>
    <w:rsid w:val="00527653"/>
    <w:rsid w:val="00533E6B"/>
    <w:rsid w:val="00537043"/>
    <w:rsid w:val="0055104A"/>
    <w:rsid w:val="00557163"/>
    <w:rsid w:val="005603E1"/>
    <w:rsid w:val="00560608"/>
    <w:rsid w:val="00562113"/>
    <w:rsid w:val="00565C3D"/>
    <w:rsid w:val="00566187"/>
    <w:rsid w:val="005746B8"/>
    <w:rsid w:val="0058255E"/>
    <w:rsid w:val="00585EA5"/>
    <w:rsid w:val="005A0E4F"/>
    <w:rsid w:val="005B2EAC"/>
    <w:rsid w:val="005B32CD"/>
    <w:rsid w:val="005B3BC8"/>
    <w:rsid w:val="005B6D33"/>
    <w:rsid w:val="005D7A78"/>
    <w:rsid w:val="005E0C32"/>
    <w:rsid w:val="005E7185"/>
    <w:rsid w:val="005F2D9A"/>
    <w:rsid w:val="00600BAF"/>
    <w:rsid w:val="006072FD"/>
    <w:rsid w:val="006073B7"/>
    <w:rsid w:val="0061094F"/>
    <w:rsid w:val="00610CB2"/>
    <w:rsid w:val="00615B33"/>
    <w:rsid w:val="00623CFF"/>
    <w:rsid w:val="006317FA"/>
    <w:rsid w:val="00634A51"/>
    <w:rsid w:val="006358A5"/>
    <w:rsid w:val="00640188"/>
    <w:rsid w:val="00650386"/>
    <w:rsid w:val="00661E23"/>
    <w:rsid w:val="00674CF3"/>
    <w:rsid w:val="00675053"/>
    <w:rsid w:val="006754E4"/>
    <w:rsid w:val="006A502D"/>
    <w:rsid w:val="006A5E7B"/>
    <w:rsid w:val="006B2813"/>
    <w:rsid w:val="006B5F4C"/>
    <w:rsid w:val="006B6B3F"/>
    <w:rsid w:val="006B7FD8"/>
    <w:rsid w:val="006C1731"/>
    <w:rsid w:val="006D011A"/>
    <w:rsid w:val="006D5DD0"/>
    <w:rsid w:val="006D6A76"/>
    <w:rsid w:val="006D6EB1"/>
    <w:rsid w:val="006E06C8"/>
    <w:rsid w:val="006E0EA7"/>
    <w:rsid w:val="006E11F4"/>
    <w:rsid w:val="006F4EE5"/>
    <w:rsid w:val="00702B5C"/>
    <w:rsid w:val="00712115"/>
    <w:rsid w:val="007125FB"/>
    <w:rsid w:val="00714B21"/>
    <w:rsid w:val="00721A5F"/>
    <w:rsid w:val="00727773"/>
    <w:rsid w:val="00730983"/>
    <w:rsid w:val="0073302B"/>
    <w:rsid w:val="0075532F"/>
    <w:rsid w:val="00765127"/>
    <w:rsid w:val="007727A6"/>
    <w:rsid w:val="007768BF"/>
    <w:rsid w:val="00787D81"/>
    <w:rsid w:val="00794A78"/>
    <w:rsid w:val="00796984"/>
    <w:rsid w:val="007A5ED3"/>
    <w:rsid w:val="007B1D45"/>
    <w:rsid w:val="007B2085"/>
    <w:rsid w:val="007B6707"/>
    <w:rsid w:val="007B777F"/>
    <w:rsid w:val="007D1A92"/>
    <w:rsid w:val="007D41FB"/>
    <w:rsid w:val="007D70F2"/>
    <w:rsid w:val="007E2854"/>
    <w:rsid w:val="007E62CB"/>
    <w:rsid w:val="007F1FA1"/>
    <w:rsid w:val="008004FB"/>
    <w:rsid w:val="0080231F"/>
    <w:rsid w:val="00804689"/>
    <w:rsid w:val="008079F8"/>
    <w:rsid w:val="00813EFD"/>
    <w:rsid w:val="00830035"/>
    <w:rsid w:val="008359C6"/>
    <w:rsid w:val="008410D9"/>
    <w:rsid w:val="0084411B"/>
    <w:rsid w:val="00844B83"/>
    <w:rsid w:val="008627E0"/>
    <w:rsid w:val="00863F8F"/>
    <w:rsid w:val="00866F35"/>
    <w:rsid w:val="00873EB7"/>
    <w:rsid w:val="008760DA"/>
    <w:rsid w:val="00884831"/>
    <w:rsid w:val="0088746B"/>
    <w:rsid w:val="008A2A75"/>
    <w:rsid w:val="008A57B7"/>
    <w:rsid w:val="008B3F50"/>
    <w:rsid w:val="008D074A"/>
    <w:rsid w:val="008D1415"/>
    <w:rsid w:val="008D38FE"/>
    <w:rsid w:val="008D4FF4"/>
    <w:rsid w:val="008E16A3"/>
    <w:rsid w:val="008E767B"/>
    <w:rsid w:val="008F0CE3"/>
    <w:rsid w:val="008F1D9C"/>
    <w:rsid w:val="00905425"/>
    <w:rsid w:val="009066DB"/>
    <w:rsid w:val="0091080D"/>
    <w:rsid w:val="00940268"/>
    <w:rsid w:val="00942E22"/>
    <w:rsid w:val="0096232D"/>
    <w:rsid w:val="00976D7A"/>
    <w:rsid w:val="00980797"/>
    <w:rsid w:val="00986D8F"/>
    <w:rsid w:val="00997159"/>
    <w:rsid w:val="00997C1B"/>
    <w:rsid w:val="009B085A"/>
    <w:rsid w:val="009B24DF"/>
    <w:rsid w:val="009B4614"/>
    <w:rsid w:val="009D329C"/>
    <w:rsid w:val="009D6B03"/>
    <w:rsid w:val="009E17D9"/>
    <w:rsid w:val="009E370F"/>
    <w:rsid w:val="009E37CF"/>
    <w:rsid w:val="009E635B"/>
    <w:rsid w:val="009E7A90"/>
    <w:rsid w:val="009F2858"/>
    <w:rsid w:val="009F6C7C"/>
    <w:rsid w:val="009F6F80"/>
    <w:rsid w:val="00A003A6"/>
    <w:rsid w:val="00A03878"/>
    <w:rsid w:val="00A04CB6"/>
    <w:rsid w:val="00A069B3"/>
    <w:rsid w:val="00A11CC8"/>
    <w:rsid w:val="00A238D7"/>
    <w:rsid w:val="00A24E24"/>
    <w:rsid w:val="00A258DA"/>
    <w:rsid w:val="00A3268C"/>
    <w:rsid w:val="00A35D18"/>
    <w:rsid w:val="00A402B6"/>
    <w:rsid w:val="00A563D6"/>
    <w:rsid w:val="00A61B7D"/>
    <w:rsid w:val="00A65086"/>
    <w:rsid w:val="00A66140"/>
    <w:rsid w:val="00A674C1"/>
    <w:rsid w:val="00A715D4"/>
    <w:rsid w:val="00A876DA"/>
    <w:rsid w:val="00A96957"/>
    <w:rsid w:val="00AA0AAD"/>
    <w:rsid w:val="00AA0F17"/>
    <w:rsid w:val="00AB05E0"/>
    <w:rsid w:val="00AC1298"/>
    <w:rsid w:val="00AC39FB"/>
    <w:rsid w:val="00AF319A"/>
    <w:rsid w:val="00B013B3"/>
    <w:rsid w:val="00B11464"/>
    <w:rsid w:val="00B22A15"/>
    <w:rsid w:val="00B3457B"/>
    <w:rsid w:val="00B45D45"/>
    <w:rsid w:val="00B47BA3"/>
    <w:rsid w:val="00B52426"/>
    <w:rsid w:val="00B61F21"/>
    <w:rsid w:val="00B666B5"/>
    <w:rsid w:val="00B71E06"/>
    <w:rsid w:val="00B7452F"/>
    <w:rsid w:val="00B82C5F"/>
    <w:rsid w:val="00BB49EE"/>
    <w:rsid w:val="00BC1C19"/>
    <w:rsid w:val="00BC2B91"/>
    <w:rsid w:val="00BC4B3D"/>
    <w:rsid w:val="00BC6B58"/>
    <w:rsid w:val="00BE1C91"/>
    <w:rsid w:val="00BF58BA"/>
    <w:rsid w:val="00BF60BA"/>
    <w:rsid w:val="00BF64A9"/>
    <w:rsid w:val="00C00A26"/>
    <w:rsid w:val="00C02BD5"/>
    <w:rsid w:val="00C03024"/>
    <w:rsid w:val="00C05E2D"/>
    <w:rsid w:val="00C26BE7"/>
    <w:rsid w:val="00C34D62"/>
    <w:rsid w:val="00C36B9B"/>
    <w:rsid w:val="00C37A02"/>
    <w:rsid w:val="00C50BBB"/>
    <w:rsid w:val="00C51A8F"/>
    <w:rsid w:val="00C52893"/>
    <w:rsid w:val="00C5338C"/>
    <w:rsid w:val="00C566A2"/>
    <w:rsid w:val="00C60357"/>
    <w:rsid w:val="00C714E6"/>
    <w:rsid w:val="00C72AA9"/>
    <w:rsid w:val="00C74429"/>
    <w:rsid w:val="00C843EB"/>
    <w:rsid w:val="00C94263"/>
    <w:rsid w:val="00CB1C6A"/>
    <w:rsid w:val="00CB57BE"/>
    <w:rsid w:val="00CC1DC5"/>
    <w:rsid w:val="00CC7BFD"/>
    <w:rsid w:val="00CD10ED"/>
    <w:rsid w:val="00CE18F0"/>
    <w:rsid w:val="00CE30B2"/>
    <w:rsid w:val="00CF7280"/>
    <w:rsid w:val="00D013BB"/>
    <w:rsid w:val="00D016CF"/>
    <w:rsid w:val="00D06F36"/>
    <w:rsid w:val="00D11A13"/>
    <w:rsid w:val="00D14FED"/>
    <w:rsid w:val="00D172BF"/>
    <w:rsid w:val="00D3703D"/>
    <w:rsid w:val="00D445A4"/>
    <w:rsid w:val="00D5101D"/>
    <w:rsid w:val="00D56A8A"/>
    <w:rsid w:val="00D571BE"/>
    <w:rsid w:val="00D65A4C"/>
    <w:rsid w:val="00D80F6C"/>
    <w:rsid w:val="00D91F37"/>
    <w:rsid w:val="00DA5114"/>
    <w:rsid w:val="00DB5AAA"/>
    <w:rsid w:val="00DB6489"/>
    <w:rsid w:val="00DD1CD7"/>
    <w:rsid w:val="00DD2C50"/>
    <w:rsid w:val="00DD5FF0"/>
    <w:rsid w:val="00DD73C4"/>
    <w:rsid w:val="00DE67A6"/>
    <w:rsid w:val="00DE6DC7"/>
    <w:rsid w:val="00DE7E18"/>
    <w:rsid w:val="00DF596B"/>
    <w:rsid w:val="00E00BCA"/>
    <w:rsid w:val="00E10F05"/>
    <w:rsid w:val="00E122C3"/>
    <w:rsid w:val="00E17803"/>
    <w:rsid w:val="00E200C4"/>
    <w:rsid w:val="00E32F5C"/>
    <w:rsid w:val="00E33735"/>
    <w:rsid w:val="00E337D5"/>
    <w:rsid w:val="00E37D67"/>
    <w:rsid w:val="00E419C3"/>
    <w:rsid w:val="00E42CA3"/>
    <w:rsid w:val="00E5009C"/>
    <w:rsid w:val="00E503BD"/>
    <w:rsid w:val="00E63144"/>
    <w:rsid w:val="00E633B1"/>
    <w:rsid w:val="00E64D50"/>
    <w:rsid w:val="00E65CB2"/>
    <w:rsid w:val="00E71CBE"/>
    <w:rsid w:val="00E76FBC"/>
    <w:rsid w:val="00E809A8"/>
    <w:rsid w:val="00E8319E"/>
    <w:rsid w:val="00EA2008"/>
    <w:rsid w:val="00EC337B"/>
    <w:rsid w:val="00EC6F9A"/>
    <w:rsid w:val="00ED44C6"/>
    <w:rsid w:val="00ED7484"/>
    <w:rsid w:val="00EE4308"/>
    <w:rsid w:val="00EF1DF1"/>
    <w:rsid w:val="00F005C6"/>
    <w:rsid w:val="00F24345"/>
    <w:rsid w:val="00F31E1E"/>
    <w:rsid w:val="00F34B34"/>
    <w:rsid w:val="00F40DE1"/>
    <w:rsid w:val="00F43D33"/>
    <w:rsid w:val="00F54556"/>
    <w:rsid w:val="00F55EA4"/>
    <w:rsid w:val="00F62AC1"/>
    <w:rsid w:val="00F81565"/>
    <w:rsid w:val="00F827DA"/>
    <w:rsid w:val="00F91D40"/>
    <w:rsid w:val="00FA05E3"/>
    <w:rsid w:val="00FA2490"/>
    <w:rsid w:val="00FA5ABF"/>
    <w:rsid w:val="00FA6BF2"/>
    <w:rsid w:val="00FB2100"/>
    <w:rsid w:val="00FC661F"/>
    <w:rsid w:val="00FE39C0"/>
    <w:rsid w:val="00FF4F0A"/>
    <w:rsid w:val="00FF68E9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18E7"/>
  <w15:docId w15:val="{627F223C-B033-3346-B8CA-7BE532E4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7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F4EE5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EE5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4EE5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4EE5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4EE5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F4EE5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F4EE5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4EE5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4EE5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4E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F4E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6F4EE5"/>
    <w:pPr>
      <w:numPr>
        <w:numId w:val="13"/>
      </w:numPr>
    </w:pPr>
  </w:style>
  <w:style w:type="numbering" w:styleId="1ai">
    <w:name w:val="Outline List 1"/>
    <w:basedOn w:val="NoList"/>
    <w:semiHidden/>
    <w:rsid w:val="006F4EE5"/>
    <w:pPr>
      <w:numPr>
        <w:numId w:val="14"/>
      </w:numPr>
    </w:pPr>
  </w:style>
  <w:style w:type="numbering" w:styleId="ArticleSection">
    <w:name w:val="Outline List 3"/>
    <w:basedOn w:val="NoList"/>
    <w:semiHidden/>
    <w:rsid w:val="006F4EE5"/>
    <w:pPr>
      <w:numPr>
        <w:numId w:val="15"/>
      </w:numPr>
    </w:pPr>
  </w:style>
  <w:style w:type="paragraph" w:styleId="BlockText">
    <w:name w:val="Block Text"/>
    <w:basedOn w:val="Normal"/>
    <w:semiHidden/>
    <w:rsid w:val="006F4EE5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6F4EE5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6F4EE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6F4EE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6F4EE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6F4E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6F4EE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6F4EE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6F4E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6F4EE5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6F4EE5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6F4EE5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EE5"/>
    <w:rPr>
      <w:i/>
      <w:iCs/>
    </w:rPr>
  </w:style>
  <w:style w:type="paragraph" w:styleId="EnvelopeAddress">
    <w:name w:val="envelope address"/>
    <w:basedOn w:val="Normal"/>
    <w:semiHidden/>
    <w:rsid w:val="006F4EE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6F4EE5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rsid w:val="006F4EE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6F4EE5"/>
  </w:style>
  <w:style w:type="paragraph" w:styleId="HTMLAddress">
    <w:name w:val="HTML Address"/>
    <w:basedOn w:val="Normal"/>
    <w:link w:val="HTMLAddressChar"/>
    <w:semiHidden/>
    <w:rsid w:val="006F4EE5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6F4EE5"/>
    <w:rPr>
      <w:i/>
      <w:iCs/>
    </w:rPr>
  </w:style>
  <w:style w:type="character" w:styleId="HTMLCode">
    <w:name w:val="HTML Code"/>
    <w:basedOn w:val="DefaultParagraphFont"/>
    <w:uiPriority w:val="99"/>
    <w:semiHidden/>
    <w:rsid w:val="006F4EE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6F4EE5"/>
    <w:rPr>
      <w:i/>
      <w:iCs/>
    </w:rPr>
  </w:style>
  <w:style w:type="character" w:styleId="HTMLKeyboard">
    <w:name w:val="HTML Keyboard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F4EE5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6F4EE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6F4EE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6F4EE5"/>
    <w:rPr>
      <w:i/>
      <w:iCs/>
    </w:rPr>
  </w:style>
  <w:style w:type="character" w:styleId="Hyperlink">
    <w:name w:val="Hyperlink"/>
    <w:basedOn w:val="DefaultParagraphFont"/>
    <w:uiPriority w:val="99"/>
    <w:semiHidden/>
    <w:rsid w:val="006F4EE5"/>
    <w:rPr>
      <w:color w:val="0000FF"/>
      <w:u w:val="single"/>
    </w:rPr>
  </w:style>
  <w:style w:type="character" w:styleId="LineNumber">
    <w:name w:val="line number"/>
    <w:basedOn w:val="DefaultParagraphFont"/>
    <w:semiHidden/>
    <w:rsid w:val="006F4EE5"/>
  </w:style>
  <w:style w:type="paragraph" w:styleId="List">
    <w:name w:val="List"/>
    <w:basedOn w:val="Normal"/>
    <w:semiHidden/>
    <w:rsid w:val="006F4EE5"/>
    <w:pPr>
      <w:ind w:left="360" w:hanging="360"/>
    </w:pPr>
  </w:style>
  <w:style w:type="paragraph" w:styleId="List2">
    <w:name w:val="List 2"/>
    <w:basedOn w:val="Normal"/>
    <w:semiHidden/>
    <w:rsid w:val="006F4EE5"/>
    <w:pPr>
      <w:ind w:left="720" w:hanging="360"/>
    </w:pPr>
  </w:style>
  <w:style w:type="paragraph" w:styleId="List3">
    <w:name w:val="List 3"/>
    <w:basedOn w:val="Normal"/>
    <w:semiHidden/>
    <w:rsid w:val="006F4EE5"/>
    <w:pPr>
      <w:ind w:left="1080" w:hanging="360"/>
    </w:pPr>
  </w:style>
  <w:style w:type="paragraph" w:styleId="List4">
    <w:name w:val="List 4"/>
    <w:basedOn w:val="Normal"/>
    <w:semiHidden/>
    <w:rsid w:val="006F4EE5"/>
    <w:pPr>
      <w:ind w:left="1440" w:hanging="360"/>
    </w:pPr>
  </w:style>
  <w:style w:type="paragraph" w:styleId="List5">
    <w:name w:val="List 5"/>
    <w:basedOn w:val="Normal"/>
    <w:semiHidden/>
    <w:rsid w:val="006F4EE5"/>
    <w:pPr>
      <w:ind w:left="1800" w:hanging="360"/>
    </w:pPr>
  </w:style>
  <w:style w:type="paragraph" w:styleId="ListBullet">
    <w:name w:val="List Bullet"/>
    <w:basedOn w:val="Normal"/>
    <w:autoRedefine/>
    <w:semiHidden/>
    <w:rsid w:val="006F4EE5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6F4EE5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6F4EE5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6F4EE5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6F4EE5"/>
    <w:pPr>
      <w:numPr>
        <w:numId w:val="7"/>
      </w:numPr>
    </w:pPr>
  </w:style>
  <w:style w:type="paragraph" w:styleId="ListContinue">
    <w:name w:val="List Continue"/>
    <w:basedOn w:val="Normal"/>
    <w:semiHidden/>
    <w:rsid w:val="006F4EE5"/>
    <w:pPr>
      <w:spacing w:after="120"/>
      <w:ind w:left="360"/>
    </w:pPr>
  </w:style>
  <w:style w:type="paragraph" w:styleId="ListContinue2">
    <w:name w:val="List Continue 2"/>
    <w:basedOn w:val="Normal"/>
    <w:semiHidden/>
    <w:rsid w:val="006F4EE5"/>
    <w:pPr>
      <w:spacing w:after="120"/>
      <w:ind w:left="720"/>
    </w:pPr>
  </w:style>
  <w:style w:type="paragraph" w:styleId="ListContinue3">
    <w:name w:val="List Continue 3"/>
    <w:basedOn w:val="Normal"/>
    <w:semiHidden/>
    <w:rsid w:val="006F4EE5"/>
    <w:pPr>
      <w:spacing w:after="120"/>
      <w:ind w:left="1080"/>
    </w:pPr>
  </w:style>
  <w:style w:type="paragraph" w:styleId="ListContinue4">
    <w:name w:val="List Continue 4"/>
    <w:basedOn w:val="Normal"/>
    <w:semiHidden/>
    <w:rsid w:val="006F4EE5"/>
    <w:pPr>
      <w:spacing w:after="120"/>
      <w:ind w:left="1440"/>
    </w:pPr>
  </w:style>
  <w:style w:type="paragraph" w:styleId="ListContinue5">
    <w:name w:val="List Continue 5"/>
    <w:basedOn w:val="Normal"/>
    <w:semiHidden/>
    <w:rsid w:val="006F4EE5"/>
    <w:pPr>
      <w:spacing w:after="120"/>
      <w:ind w:left="1800"/>
    </w:pPr>
  </w:style>
  <w:style w:type="paragraph" w:styleId="ListNumber">
    <w:name w:val="List Number"/>
    <w:basedOn w:val="Normal"/>
    <w:semiHidden/>
    <w:rsid w:val="006F4EE5"/>
    <w:pPr>
      <w:numPr>
        <w:numId w:val="8"/>
      </w:numPr>
    </w:pPr>
  </w:style>
  <w:style w:type="paragraph" w:styleId="ListNumber2">
    <w:name w:val="List Number 2"/>
    <w:basedOn w:val="Normal"/>
    <w:semiHidden/>
    <w:rsid w:val="006F4EE5"/>
    <w:pPr>
      <w:numPr>
        <w:numId w:val="9"/>
      </w:numPr>
    </w:pPr>
  </w:style>
  <w:style w:type="paragraph" w:styleId="ListNumber3">
    <w:name w:val="List Number 3"/>
    <w:basedOn w:val="Normal"/>
    <w:semiHidden/>
    <w:rsid w:val="006F4EE5"/>
    <w:pPr>
      <w:numPr>
        <w:numId w:val="10"/>
      </w:numPr>
    </w:pPr>
  </w:style>
  <w:style w:type="paragraph" w:styleId="ListNumber4">
    <w:name w:val="List Number 4"/>
    <w:basedOn w:val="Normal"/>
    <w:semiHidden/>
    <w:rsid w:val="006F4EE5"/>
    <w:pPr>
      <w:numPr>
        <w:numId w:val="11"/>
      </w:numPr>
    </w:pPr>
  </w:style>
  <w:style w:type="paragraph" w:styleId="ListNumber5">
    <w:name w:val="List Number 5"/>
    <w:basedOn w:val="Normal"/>
    <w:semiHidden/>
    <w:rsid w:val="006F4EE5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6F4E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F4EE5"/>
    <w:rPr>
      <w:sz w:val="24"/>
      <w:szCs w:val="24"/>
    </w:rPr>
  </w:style>
  <w:style w:type="paragraph" w:styleId="NormalIndent">
    <w:name w:val="Normal Indent"/>
    <w:basedOn w:val="Normal"/>
    <w:semiHidden/>
    <w:rsid w:val="006F4EE5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6F4EE5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F4EE5"/>
  </w:style>
  <w:style w:type="paragraph" w:styleId="PlainText">
    <w:name w:val="Plain Text"/>
    <w:basedOn w:val="Normal"/>
    <w:link w:val="PlainTextChar"/>
    <w:semiHidden/>
    <w:rsid w:val="006F4E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6F4EE5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6F4EE5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6F4EE5"/>
    <w:rPr>
      <w:b/>
      <w:bCs/>
    </w:rPr>
  </w:style>
  <w:style w:type="paragraph" w:styleId="Subtitle">
    <w:name w:val="Subtitle"/>
    <w:basedOn w:val="Normal"/>
    <w:link w:val="SubtitleChar"/>
    <w:qFormat/>
    <w:rsid w:val="006F4EE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6F4E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F4EE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6F4E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6F4EE5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qFormat/>
    <w:rsid w:val="006F4EE5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6F4EE5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6F4EE5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6F4EE5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6F4EE5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6F4EE5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6F4EE5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6F4EE5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6F4EE5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6F4EE5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6F4EE5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6F4EE5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6F4EE5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6F4EE5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6F4EE5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6F4EE5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6F4EE5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6F4EE5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6F4EE5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6F4EE5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6F4EE5"/>
    <w:rPr>
      <w:b/>
      <w:color w:val="0000FF"/>
    </w:rPr>
  </w:style>
  <w:style w:type="character" w:customStyle="1" w:styleId="EmphasisItalic">
    <w:name w:val="EmphasisItalic"/>
    <w:basedOn w:val="DefaultParagraphFont"/>
    <w:rsid w:val="006F4EE5"/>
    <w:rPr>
      <w:i/>
      <w:color w:val="0000FF"/>
    </w:rPr>
  </w:style>
  <w:style w:type="character" w:customStyle="1" w:styleId="EmphasisBoldItal">
    <w:name w:val="EmphasisBoldItal"/>
    <w:basedOn w:val="DefaultParagraphFont"/>
    <w:rsid w:val="006F4EE5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6F4EE5"/>
    <w:rPr>
      <w:color w:val="0000FF"/>
    </w:rPr>
  </w:style>
  <w:style w:type="character" w:customStyle="1" w:styleId="Keycap">
    <w:name w:val="Keycap"/>
    <w:basedOn w:val="DefaultParagraphFont"/>
    <w:rsid w:val="006F4EE5"/>
    <w:rPr>
      <w:smallCaps/>
      <w:color w:val="0000FF"/>
    </w:rPr>
  </w:style>
  <w:style w:type="character" w:customStyle="1" w:styleId="Literal">
    <w:name w:val="Literal"/>
    <w:basedOn w:val="DefaultParagraphFont"/>
    <w:rsid w:val="006F4EE5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6F4EE5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6F4EE5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6F4EE5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6F4EE5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6F4EE5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6F4EE5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6F4EE5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6F4EE5"/>
    <w:rPr>
      <w:i/>
      <w:color w:val="CC99FF"/>
    </w:rPr>
  </w:style>
  <w:style w:type="character" w:customStyle="1" w:styleId="Wingdings">
    <w:name w:val="Wingdings"/>
    <w:basedOn w:val="DefaultParagraphFont"/>
    <w:rsid w:val="006F4EE5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6F4EE5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6F4EE5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6F4EE5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6F4EE5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6F4EE5"/>
    <w:rPr>
      <w:i/>
      <w:color w:val="CC99FF"/>
    </w:rPr>
  </w:style>
  <w:style w:type="character" w:customStyle="1" w:styleId="LiteralBox">
    <w:name w:val="LiteralBox"/>
    <w:basedOn w:val="Literal"/>
    <w:rsid w:val="006F4EE5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6F4EE5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6F4EE5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6F4EE5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6F4EE5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6F4EE5"/>
    <w:rPr>
      <w:color w:val="808080"/>
    </w:rPr>
  </w:style>
  <w:style w:type="paragraph" w:customStyle="1" w:styleId="BodyBox">
    <w:name w:val="BodyBox"/>
    <w:basedOn w:val="Body"/>
    <w:rsid w:val="006F4EE5"/>
    <w:rPr>
      <w:color w:val="808080"/>
    </w:rPr>
  </w:style>
  <w:style w:type="paragraph" w:customStyle="1" w:styleId="ListHeadBox">
    <w:name w:val="ListHeadBox"/>
    <w:basedOn w:val="ListHead"/>
    <w:autoRedefine/>
    <w:rsid w:val="006F4EE5"/>
    <w:rPr>
      <w:color w:val="808080"/>
    </w:rPr>
  </w:style>
  <w:style w:type="paragraph" w:customStyle="1" w:styleId="ListBodyBox">
    <w:name w:val="ListBodyBox"/>
    <w:basedOn w:val="ListBody"/>
    <w:autoRedefine/>
    <w:rsid w:val="006F4EE5"/>
    <w:rPr>
      <w:color w:val="808080"/>
    </w:rPr>
  </w:style>
  <w:style w:type="paragraph" w:customStyle="1" w:styleId="NumListABox">
    <w:name w:val="NumListA Box"/>
    <w:basedOn w:val="NumListA"/>
    <w:autoRedefine/>
    <w:rsid w:val="006F4EE5"/>
    <w:rPr>
      <w:color w:val="666699"/>
    </w:rPr>
  </w:style>
  <w:style w:type="paragraph" w:customStyle="1" w:styleId="NumListBBox">
    <w:name w:val="NumListB Box"/>
    <w:basedOn w:val="NumListB"/>
    <w:autoRedefine/>
    <w:rsid w:val="006F4EE5"/>
    <w:rPr>
      <w:color w:val="666699"/>
    </w:rPr>
  </w:style>
  <w:style w:type="paragraph" w:customStyle="1" w:styleId="NumListCBox">
    <w:name w:val="NumListC Box"/>
    <w:basedOn w:val="NumListC"/>
    <w:autoRedefine/>
    <w:rsid w:val="006F4EE5"/>
    <w:rPr>
      <w:color w:val="666699"/>
    </w:rPr>
  </w:style>
  <w:style w:type="paragraph" w:customStyle="1" w:styleId="FootnoteBox">
    <w:name w:val="FootnoteBox"/>
    <w:basedOn w:val="BodyFirstBox"/>
    <w:autoRedefine/>
    <w:rsid w:val="006F4EE5"/>
    <w:rPr>
      <w:sz w:val="20"/>
    </w:rPr>
  </w:style>
  <w:style w:type="paragraph" w:customStyle="1" w:styleId="AnchorSidehead">
    <w:name w:val="Anchor Sidehead"/>
    <w:autoRedefine/>
    <w:rsid w:val="006F4EE5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6F4EE5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6F4EE5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6F4EE5"/>
    <w:rPr>
      <w:color w:val="999999"/>
    </w:rPr>
  </w:style>
  <w:style w:type="character" w:customStyle="1" w:styleId="WingdingsSmall">
    <w:name w:val="Wingdings Small"/>
    <w:basedOn w:val="Wingdings"/>
    <w:rsid w:val="006F4EE5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6F4EE5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6F4EE5"/>
    <w:rPr>
      <w:color w:val="999999"/>
    </w:rPr>
  </w:style>
  <w:style w:type="paragraph" w:customStyle="1" w:styleId="CodeSingleWingding">
    <w:name w:val="CodeSingle Wingding"/>
    <w:basedOn w:val="CodeSingle"/>
    <w:autoRedefine/>
    <w:rsid w:val="006F4EE5"/>
    <w:rPr>
      <w:color w:val="999999"/>
    </w:rPr>
  </w:style>
  <w:style w:type="character" w:customStyle="1" w:styleId="EmphasisItalicFoot">
    <w:name w:val="EmphasisItalicFoot"/>
    <w:basedOn w:val="EmphasisItalic"/>
    <w:rsid w:val="006F4EE5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6F4EE5"/>
  </w:style>
  <w:style w:type="character" w:customStyle="1" w:styleId="Italic">
    <w:name w:val="Italic"/>
    <w:basedOn w:val="EmphasisItalic"/>
    <w:rsid w:val="006F4EE5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6F4EE5"/>
    <w:rPr>
      <w:color w:val="CC99FF"/>
    </w:rPr>
  </w:style>
  <w:style w:type="paragraph" w:customStyle="1" w:styleId="ListPlainBBox">
    <w:name w:val="List Plain B Box"/>
    <w:basedOn w:val="ListPlainB"/>
    <w:autoRedefine/>
    <w:rsid w:val="006F4EE5"/>
    <w:rPr>
      <w:color w:val="CC99FF"/>
    </w:rPr>
  </w:style>
  <w:style w:type="paragraph" w:customStyle="1" w:styleId="ListPlainCBox">
    <w:name w:val="List Plain C Box"/>
    <w:basedOn w:val="ListPlainC"/>
    <w:autoRedefine/>
    <w:rsid w:val="006F4EE5"/>
    <w:rPr>
      <w:color w:val="CC99FF"/>
    </w:rPr>
  </w:style>
  <w:style w:type="paragraph" w:customStyle="1" w:styleId="BulletABox">
    <w:name w:val="BulletA Box"/>
    <w:basedOn w:val="BulletA"/>
    <w:autoRedefine/>
    <w:rsid w:val="006F4EE5"/>
    <w:rPr>
      <w:color w:val="33CCCC"/>
    </w:rPr>
  </w:style>
  <w:style w:type="paragraph" w:customStyle="1" w:styleId="BulletBBox">
    <w:name w:val="BulletB Box"/>
    <w:basedOn w:val="BulletB"/>
    <w:autoRedefine/>
    <w:rsid w:val="006F4EE5"/>
    <w:rPr>
      <w:color w:val="33CCCC"/>
    </w:rPr>
  </w:style>
  <w:style w:type="paragraph" w:customStyle="1" w:styleId="BulletCBox">
    <w:name w:val="BulletC Box"/>
    <w:basedOn w:val="BulletC"/>
    <w:autoRedefine/>
    <w:rsid w:val="006F4EE5"/>
    <w:rPr>
      <w:color w:val="33CCCC"/>
    </w:rPr>
  </w:style>
  <w:style w:type="paragraph" w:customStyle="1" w:styleId="CaptionBox">
    <w:name w:val="CaptionBox"/>
    <w:basedOn w:val="Caption"/>
    <w:autoRedefine/>
    <w:rsid w:val="006F4EE5"/>
    <w:rPr>
      <w:color w:val="808080"/>
    </w:rPr>
  </w:style>
  <w:style w:type="character" w:customStyle="1" w:styleId="EmphasisNote">
    <w:name w:val="EmphasisNote"/>
    <w:basedOn w:val="EmphasisRevItal"/>
    <w:rsid w:val="006F4EE5"/>
    <w:rPr>
      <w:color w:val="3366FF"/>
    </w:rPr>
  </w:style>
  <w:style w:type="character" w:customStyle="1" w:styleId="EmphasisBoldBox">
    <w:name w:val="EmphasisBoldBox"/>
    <w:basedOn w:val="EmphasisBold"/>
    <w:rsid w:val="006F4EE5"/>
    <w:rPr>
      <w:b/>
      <w:color w:val="3366FF"/>
    </w:rPr>
  </w:style>
  <w:style w:type="paragraph" w:customStyle="1" w:styleId="Epigraph">
    <w:name w:val="Epigraph"/>
    <w:basedOn w:val="BlockQuote"/>
    <w:autoRedefine/>
    <w:rsid w:val="006F4EE5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476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E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1C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C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C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C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C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7F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93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385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27574600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5765323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47934702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37226605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03121596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22421780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4950285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20047860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08207023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4670460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9081906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76733760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45706790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4517489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8895301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74425895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5239448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2598364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5311964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96218121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936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crates.io/crates/quote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crates.io/crates/sy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nielkeep.github.io/tlborm/book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.rust-lang.org/stable/reference/macros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cs.rs/syn/0.14.4/syn/struct.DeriveInpu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169</TotalTime>
  <Pages>13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382</cp:revision>
  <dcterms:created xsi:type="dcterms:W3CDTF">2019-02-28T17:44:00Z</dcterms:created>
  <dcterms:modified xsi:type="dcterms:W3CDTF">2019-03-09T01:04:00Z</dcterms:modified>
</cp:coreProperties>
</file>